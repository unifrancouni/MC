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29" w:rsidRPr="00673CFF" w:rsidRDefault="00A46729">
      <w:pPr>
        <w:pStyle w:val="Encabezado"/>
        <w:ind w:left="-550"/>
        <w:jc w:val="center"/>
        <w:rPr>
          <w:rFonts w:ascii="Arial" w:hAnsi="Arial" w:cs="Arial"/>
          <w:b/>
          <w:sz w:val="24"/>
          <w:szCs w:val="24"/>
        </w:rPr>
      </w:pPr>
      <w:r w:rsidRPr="00673CFF">
        <w:rPr>
          <w:rFonts w:ascii="Arial" w:hAnsi="Arial" w:cs="Arial"/>
          <w:b/>
          <w:sz w:val="24"/>
          <w:szCs w:val="24"/>
        </w:rPr>
        <w:t>REPUBLICA DE NICARAGUA</w:t>
      </w:r>
    </w:p>
    <w:p w:rsidR="00A46729" w:rsidRPr="00673CFF" w:rsidRDefault="003222AC" w:rsidP="003222AC">
      <w:pPr>
        <w:pStyle w:val="Encabezado"/>
        <w:ind w:left="-550"/>
        <w:rPr>
          <w:ins w:id="0" w:author="Yesenia Gutiérrez" w:date="2007-08-03T13:35:00Z"/>
          <w:rFonts w:ascii="Arial" w:hAnsi="Arial" w:cs="Arial"/>
          <w:b/>
          <w:sz w:val="24"/>
          <w:szCs w:val="24"/>
        </w:rPr>
      </w:pPr>
      <w:r>
        <w:rPr>
          <w:rFonts w:ascii="Arial" w:hAnsi="Arial" w:cs="Arial"/>
          <w:b/>
          <w:sz w:val="24"/>
          <w:szCs w:val="24"/>
        </w:rPr>
        <w:tab/>
      </w:r>
      <w:r w:rsidR="00A46729" w:rsidRPr="00673CFF">
        <w:rPr>
          <w:rFonts w:ascii="Arial" w:hAnsi="Arial" w:cs="Arial"/>
          <w:b/>
          <w:sz w:val="24"/>
          <w:szCs w:val="24"/>
        </w:rPr>
        <w:t xml:space="preserve">MINISTERIO DE </w:t>
      </w:r>
      <w:r w:rsidR="00B66AA6" w:rsidRPr="00673CFF">
        <w:rPr>
          <w:rFonts w:ascii="Arial" w:hAnsi="Arial" w:cs="Arial"/>
          <w:b/>
          <w:sz w:val="24"/>
          <w:szCs w:val="24"/>
        </w:rPr>
        <w:t>FOMENTO INDUSTRIA Y COMERCIO</w:t>
      </w:r>
    </w:p>
    <w:p w:rsidR="00B66AA6" w:rsidRPr="00673CFF" w:rsidRDefault="00B66AA6">
      <w:pPr>
        <w:pStyle w:val="Encabezado"/>
        <w:ind w:left="-550"/>
        <w:jc w:val="center"/>
        <w:rPr>
          <w:rFonts w:ascii="Arial" w:hAnsi="Arial" w:cs="Arial"/>
          <w:b/>
          <w:sz w:val="24"/>
          <w:szCs w:val="24"/>
        </w:rPr>
      </w:pPr>
      <w:r w:rsidRPr="00673CFF">
        <w:rPr>
          <w:rFonts w:ascii="Arial" w:hAnsi="Arial" w:cs="Arial"/>
          <w:b/>
          <w:sz w:val="24"/>
          <w:szCs w:val="24"/>
        </w:rPr>
        <w:t>PROGRAMA DE MICRO CREDITO USURA CERO</w:t>
      </w:r>
    </w:p>
    <w:p w:rsidR="00A46729" w:rsidRPr="00673CFF" w:rsidRDefault="00E57F91">
      <w:pPr>
        <w:pStyle w:val="Encabezado"/>
        <w:ind w:left="-550"/>
        <w:jc w:val="center"/>
        <w:rPr>
          <w:rFonts w:ascii="Arial" w:hAnsi="Arial" w:cs="Arial"/>
          <w:sz w:val="22"/>
          <w:szCs w:val="22"/>
        </w:rPr>
      </w:pPr>
      <w:r w:rsidRPr="00673CFF">
        <w:rPr>
          <w:rFonts w:ascii="Arial" w:hAnsi="Arial" w:cs="Arial"/>
          <w:sz w:val="22"/>
          <w:szCs w:val="22"/>
        </w:rPr>
        <w:t xml:space="preserve">Equipo </w:t>
      </w:r>
      <w:r w:rsidR="00B66AA6" w:rsidRPr="00673CFF">
        <w:rPr>
          <w:rFonts w:ascii="Arial" w:hAnsi="Arial" w:cs="Arial"/>
          <w:sz w:val="22"/>
          <w:szCs w:val="22"/>
        </w:rPr>
        <w:t xml:space="preserve">de </w:t>
      </w:r>
      <w:r w:rsidR="00673CFF">
        <w:rPr>
          <w:rFonts w:ascii="Arial" w:hAnsi="Arial" w:cs="Arial"/>
          <w:sz w:val="22"/>
          <w:szCs w:val="22"/>
        </w:rPr>
        <w:t xml:space="preserve">Sistemas de Información </w:t>
      </w:r>
    </w:p>
    <w:p w:rsidR="00A46729" w:rsidRDefault="00A46729">
      <w:pPr>
        <w:ind w:left="-550"/>
        <w:rPr>
          <w:lang w:val="es-NI"/>
        </w:rPr>
      </w:pPr>
    </w:p>
    <w:p w:rsidR="00A46729" w:rsidRDefault="00A46729">
      <w:pPr>
        <w:rPr>
          <w:lang w:val="es-NI"/>
        </w:rPr>
      </w:pPr>
    </w:p>
    <w:p w:rsidR="00A46729" w:rsidRDefault="00A46729">
      <w:pPr>
        <w:ind w:left="-550"/>
        <w:rPr>
          <w:lang w:val="es-NI"/>
        </w:rPr>
      </w:pPr>
    </w:p>
    <w:p w:rsidR="00A46729" w:rsidRDefault="00A46729">
      <w:pPr>
        <w:ind w:left="-550" w:hanging="2"/>
        <w:rPr>
          <w:rFonts w:ascii="Book Antiqua" w:hAnsi="Book Antiqua"/>
          <w:smallCaps/>
          <w:sz w:val="48"/>
          <w:szCs w:val="48"/>
          <w:lang w:val="es-NI"/>
        </w:rPr>
      </w:pPr>
    </w:p>
    <w:p w:rsidR="00382258" w:rsidRDefault="00382258">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pStyle w:val="Encabezado"/>
        <w:pBdr>
          <w:bottom w:val="single" w:sz="12" w:space="1" w:color="auto"/>
        </w:pBdr>
        <w:ind w:left="-550"/>
        <w:rPr>
          <w:b/>
          <w:bCs/>
          <w:sz w:val="28"/>
          <w:lang w:val="es-GT"/>
        </w:rPr>
      </w:pPr>
    </w:p>
    <w:p w:rsidR="00A46729" w:rsidRDefault="00A46729">
      <w:pPr>
        <w:ind w:left="-550"/>
        <w:rPr>
          <w:lang w:val="es-GT"/>
        </w:rPr>
      </w:pPr>
    </w:p>
    <w:p w:rsidR="00A46729" w:rsidRDefault="00A46729">
      <w:pPr>
        <w:ind w:left="-550"/>
        <w:rPr>
          <w:lang w:val="es-GT"/>
        </w:rPr>
      </w:pPr>
    </w:p>
    <w:p w:rsidR="00A46729" w:rsidRPr="00673CFF" w:rsidRDefault="00E16649">
      <w:pPr>
        <w:pStyle w:val="Encabezado"/>
        <w:ind w:left="-550"/>
        <w:jc w:val="center"/>
        <w:rPr>
          <w:rFonts w:ascii="Arial" w:hAnsi="Arial" w:cs="Arial"/>
          <w:b/>
          <w:bCs/>
          <w:sz w:val="32"/>
          <w:szCs w:val="32"/>
          <w:lang w:val="es-GT"/>
        </w:rPr>
      </w:pPr>
      <w:r w:rsidRPr="00673CFF">
        <w:rPr>
          <w:rFonts w:ascii="Arial" w:hAnsi="Arial" w:cs="Arial"/>
          <w:b/>
          <w:bCs/>
          <w:sz w:val="32"/>
          <w:szCs w:val="32"/>
          <w:lang w:val="es-GT"/>
        </w:rPr>
        <w:t>NORMAS DE INTERFAZ GRAFICA</w:t>
      </w:r>
      <w:r w:rsidR="00A46729" w:rsidRPr="00673CFF">
        <w:rPr>
          <w:rFonts w:ascii="Arial" w:hAnsi="Arial" w:cs="Arial"/>
          <w:b/>
          <w:bCs/>
          <w:sz w:val="32"/>
          <w:szCs w:val="32"/>
          <w:lang w:val="es-GT"/>
        </w:rPr>
        <w:t xml:space="preserve"> </w:t>
      </w:r>
    </w:p>
    <w:p w:rsidR="00A46729" w:rsidRPr="00673CFF" w:rsidRDefault="00A46729">
      <w:pPr>
        <w:pStyle w:val="Encabezado"/>
        <w:ind w:left="-550"/>
        <w:jc w:val="center"/>
        <w:rPr>
          <w:rFonts w:ascii="Arial" w:hAnsi="Arial" w:cs="Arial"/>
          <w:b/>
          <w:bCs/>
          <w:sz w:val="28"/>
          <w:szCs w:val="28"/>
          <w:lang w:val="es-GT"/>
        </w:rPr>
      </w:pPr>
      <w:r w:rsidRPr="00673CFF">
        <w:rPr>
          <w:rFonts w:ascii="Arial" w:hAnsi="Arial" w:cs="Arial"/>
          <w:b/>
          <w:bCs/>
          <w:sz w:val="28"/>
          <w:szCs w:val="28"/>
          <w:lang w:val="es-GT"/>
        </w:rPr>
        <w:t xml:space="preserve">Sistema </w:t>
      </w:r>
      <w:r w:rsidR="00E57F91" w:rsidRPr="00673CFF">
        <w:rPr>
          <w:rFonts w:ascii="Arial" w:hAnsi="Arial" w:cs="Arial"/>
          <w:b/>
          <w:bCs/>
          <w:sz w:val="28"/>
          <w:szCs w:val="28"/>
          <w:lang w:val="es-GT"/>
        </w:rPr>
        <w:t xml:space="preserve">de </w:t>
      </w:r>
      <w:r w:rsidR="00AC636D" w:rsidRPr="00673CFF">
        <w:rPr>
          <w:rFonts w:ascii="Arial" w:hAnsi="Arial" w:cs="Arial"/>
          <w:b/>
          <w:bCs/>
          <w:sz w:val="28"/>
          <w:szCs w:val="28"/>
          <w:lang w:val="es-GT"/>
        </w:rPr>
        <w:t>Micro Crédito</w:t>
      </w:r>
      <w:r w:rsidR="00E57F91" w:rsidRPr="00673CFF">
        <w:rPr>
          <w:rFonts w:ascii="Arial" w:hAnsi="Arial" w:cs="Arial"/>
          <w:b/>
          <w:bCs/>
          <w:sz w:val="28"/>
          <w:szCs w:val="28"/>
          <w:lang w:val="es-GT"/>
        </w:rPr>
        <w:t xml:space="preserve"> Usura Cero</w:t>
      </w:r>
    </w:p>
    <w:p w:rsidR="00E57F91" w:rsidRPr="00673CFF" w:rsidRDefault="00AC636D">
      <w:pPr>
        <w:pStyle w:val="Encabezado"/>
        <w:ind w:left="-550"/>
        <w:jc w:val="center"/>
        <w:rPr>
          <w:rFonts w:ascii="Arial" w:hAnsi="Arial" w:cs="Arial"/>
          <w:b/>
          <w:bCs/>
          <w:sz w:val="28"/>
          <w:szCs w:val="28"/>
          <w:lang w:val="es-GT"/>
        </w:rPr>
      </w:pPr>
      <w:r w:rsidRPr="00673CFF">
        <w:rPr>
          <w:rFonts w:ascii="Arial" w:hAnsi="Arial" w:cs="Arial"/>
          <w:b/>
          <w:bCs/>
          <w:sz w:val="28"/>
          <w:szCs w:val="28"/>
          <w:lang w:val="es-GT"/>
        </w:rPr>
        <w:t>SMUSURA0</w:t>
      </w:r>
    </w:p>
    <w:p w:rsidR="00A46729" w:rsidRPr="00673CFF" w:rsidRDefault="00A46729">
      <w:pPr>
        <w:pStyle w:val="Encabezado"/>
        <w:ind w:left="-550"/>
        <w:jc w:val="center"/>
        <w:rPr>
          <w:rFonts w:ascii="Arial" w:hAnsi="Arial" w:cs="Arial"/>
          <w:b/>
          <w:bCs/>
          <w:sz w:val="28"/>
          <w:szCs w:val="28"/>
          <w:lang w:val="es-GT"/>
        </w:rPr>
      </w:pPr>
    </w:p>
    <w:p w:rsidR="00A46729" w:rsidRPr="00673CFF" w:rsidRDefault="00A46729">
      <w:pPr>
        <w:pStyle w:val="Encabezado"/>
        <w:ind w:left="-550"/>
        <w:jc w:val="center"/>
        <w:rPr>
          <w:rFonts w:ascii="Arial" w:hAnsi="Arial" w:cs="Arial"/>
          <w:b/>
          <w:bCs/>
          <w:lang w:val="es-GT"/>
        </w:rPr>
      </w:pPr>
      <w:r w:rsidRPr="00673CFF">
        <w:rPr>
          <w:rFonts w:ascii="Arial" w:hAnsi="Arial" w:cs="Arial"/>
          <w:b/>
          <w:bCs/>
          <w:lang w:val="es-GT"/>
        </w:rPr>
        <w:t>Versión 1.</w:t>
      </w:r>
      <w:r w:rsidR="00B66AA6" w:rsidRPr="00673CFF">
        <w:rPr>
          <w:rFonts w:ascii="Arial" w:hAnsi="Arial" w:cs="Arial"/>
          <w:b/>
          <w:bCs/>
          <w:lang w:val="es-GT"/>
        </w:rPr>
        <w:t>0</w:t>
      </w:r>
    </w:p>
    <w:p w:rsidR="00A46729" w:rsidRDefault="00A46729">
      <w:pPr>
        <w:pStyle w:val="Encabezado"/>
        <w:pBdr>
          <w:bottom w:val="single" w:sz="12" w:space="1" w:color="auto"/>
        </w:pBdr>
        <w:ind w:left="-550"/>
        <w:jc w:val="center"/>
        <w:rPr>
          <w:b/>
          <w:bCs/>
          <w:sz w:val="28"/>
          <w:lang w:val="es-GT"/>
        </w:rPr>
      </w:pPr>
    </w:p>
    <w:p w:rsidR="00A46729" w:rsidRDefault="00A46729">
      <w:pPr>
        <w:ind w:left="-550"/>
        <w:rPr>
          <w:lang w:val="es-GT"/>
        </w:rPr>
      </w:pPr>
    </w:p>
    <w:p w:rsidR="00A46729" w:rsidRDefault="00A46729">
      <w:pPr>
        <w:ind w:left="1418" w:hanging="2"/>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382258" w:rsidRDefault="00382258">
      <w:pPr>
        <w:rPr>
          <w:lang w:val="es-NI"/>
        </w:rPr>
      </w:pPr>
    </w:p>
    <w:p w:rsidR="00A46729" w:rsidRPr="00673CFF" w:rsidRDefault="00A46729">
      <w:pPr>
        <w:ind w:left="-550"/>
        <w:jc w:val="center"/>
        <w:rPr>
          <w:rFonts w:ascii="Arial" w:hAnsi="Arial" w:cs="Arial"/>
          <w:noProof/>
          <w:lang w:val="es-GT"/>
        </w:rPr>
      </w:pPr>
      <w:r w:rsidRPr="00673CFF">
        <w:rPr>
          <w:rFonts w:ascii="Arial" w:hAnsi="Arial" w:cs="Arial"/>
          <w:noProof/>
          <w:lang w:val="es-GT"/>
        </w:rPr>
        <w:t xml:space="preserve">Managua, </w:t>
      </w:r>
      <w:r w:rsidR="00B66AA6" w:rsidRPr="00673CFF">
        <w:rPr>
          <w:rFonts w:ascii="Arial" w:hAnsi="Arial" w:cs="Arial"/>
          <w:noProof/>
          <w:lang w:val="es-GT"/>
        </w:rPr>
        <w:t>Agosto 2007</w:t>
      </w:r>
    </w:p>
    <w:p w:rsidR="00A46729" w:rsidRDefault="00A46729">
      <w:pPr>
        <w:ind w:left="1418" w:hanging="2"/>
        <w:rPr>
          <w:lang w:val="es-NI"/>
        </w:rPr>
      </w:pPr>
    </w:p>
    <w:p w:rsidR="00B66AA6" w:rsidRDefault="003222AC">
      <w:pPr>
        <w:rPr>
          <w:lang w:val="es-NI"/>
        </w:rPr>
      </w:pPr>
      <w:r>
        <w:rPr>
          <w:lang w:val="es-NI"/>
        </w:rPr>
        <w:br w:type="page"/>
      </w:r>
    </w:p>
    <w:p w:rsidR="00A46729" w:rsidRPr="00F66FB8" w:rsidRDefault="00A46729">
      <w:pPr>
        <w:pBdr>
          <w:bottom w:val="single" w:sz="12" w:space="1" w:color="auto"/>
        </w:pBdr>
        <w:ind w:left="0"/>
        <w:jc w:val="center"/>
        <w:rPr>
          <w:rFonts w:ascii="Arial" w:hAnsi="Arial" w:cs="Arial"/>
          <w:b/>
          <w:sz w:val="24"/>
          <w:szCs w:val="24"/>
          <w:lang w:val="es-NI"/>
        </w:rPr>
      </w:pPr>
      <w:r w:rsidRPr="00F66FB8">
        <w:rPr>
          <w:rFonts w:ascii="Arial" w:hAnsi="Arial" w:cs="Arial"/>
          <w:b/>
          <w:sz w:val="24"/>
          <w:szCs w:val="24"/>
          <w:lang w:val="es-NI"/>
        </w:rPr>
        <w:t>STATUS DEL DOCUMENTO</w:t>
      </w:r>
    </w:p>
    <w:p w:rsidR="00A46729" w:rsidRDefault="00A46729">
      <w:pPr>
        <w:ind w:left="0"/>
        <w:rPr>
          <w:b/>
          <w:lang w:val="es-NI"/>
        </w:rPr>
      </w:pPr>
    </w:p>
    <w:p w:rsidR="00A46729" w:rsidRDefault="00A46729">
      <w:pPr>
        <w:rPr>
          <w:b/>
          <w:lang w:val="es-NI"/>
        </w:rPr>
      </w:pPr>
    </w:p>
    <w:p w:rsidR="00A46729" w:rsidRPr="00F66FB8" w:rsidRDefault="00880EE2">
      <w:pPr>
        <w:ind w:left="0"/>
        <w:jc w:val="center"/>
        <w:rPr>
          <w:rFonts w:ascii="Arial" w:hAnsi="Arial" w:cs="Arial"/>
          <w:b/>
          <w:sz w:val="22"/>
          <w:szCs w:val="22"/>
          <w:lang w:val="es-NI"/>
        </w:rPr>
      </w:pPr>
      <w:r w:rsidRPr="00F66FB8">
        <w:rPr>
          <w:rFonts w:ascii="Arial" w:hAnsi="Arial" w:cs="Arial"/>
          <w:b/>
          <w:sz w:val="22"/>
          <w:szCs w:val="22"/>
          <w:lang w:val="es-NI"/>
        </w:rPr>
        <w:t>Normas de Interfaz Gráfica</w:t>
      </w:r>
      <w:r w:rsidR="00A46729" w:rsidRPr="00F66FB8">
        <w:rPr>
          <w:rFonts w:ascii="Arial" w:hAnsi="Arial" w:cs="Arial"/>
          <w:b/>
          <w:sz w:val="22"/>
          <w:szCs w:val="22"/>
          <w:lang w:val="es-NI"/>
        </w:rPr>
        <w:t xml:space="preserve"> para el Sistema </w:t>
      </w:r>
      <w:r w:rsidR="00E57F91" w:rsidRPr="00F66FB8">
        <w:rPr>
          <w:rFonts w:ascii="Arial" w:hAnsi="Arial" w:cs="Arial"/>
          <w:b/>
          <w:sz w:val="22"/>
          <w:szCs w:val="22"/>
          <w:lang w:val="es-NI"/>
        </w:rPr>
        <w:t xml:space="preserve">de </w:t>
      </w:r>
      <w:r w:rsidR="00AC636D" w:rsidRPr="00F66FB8">
        <w:rPr>
          <w:rFonts w:ascii="Arial" w:hAnsi="Arial" w:cs="Arial"/>
          <w:b/>
          <w:sz w:val="22"/>
          <w:szCs w:val="22"/>
          <w:lang w:val="es-NI"/>
        </w:rPr>
        <w:t>Micro Crédito</w:t>
      </w:r>
      <w:r w:rsidR="00E57F91" w:rsidRPr="00F66FB8">
        <w:rPr>
          <w:rFonts w:ascii="Arial" w:hAnsi="Arial" w:cs="Arial"/>
          <w:b/>
          <w:sz w:val="22"/>
          <w:szCs w:val="22"/>
          <w:lang w:val="es-NI"/>
        </w:rPr>
        <w:t xml:space="preserve"> Usura Cero “</w:t>
      </w:r>
      <w:r w:rsidR="00AC636D" w:rsidRPr="00F66FB8">
        <w:rPr>
          <w:rFonts w:ascii="Arial" w:hAnsi="Arial" w:cs="Arial"/>
          <w:b/>
          <w:sz w:val="22"/>
          <w:szCs w:val="22"/>
          <w:lang w:val="es-NI"/>
        </w:rPr>
        <w:t>SMUSURA0</w:t>
      </w:r>
      <w:r w:rsidR="00E57F91" w:rsidRPr="00F66FB8">
        <w:rPr>
          <w:rFonts w:ascii="Arial" w:hAnsi="Arial" w:cs="Arial"/>
          <w:b/>
          <w:sz w:val="22"/>
          <w:szCs w:val="22"/>
          <w:lang w:val="es-NI"/>
        </w:rPr>
        <w:t>”</w:t>
      </w:r>
    </w:p>
    <w:p w:rsidR="00A46729" w:rsidRDefault="00A46729">
      <w:pPr>
        <w:jc w:val="center"/>
        <w:rPr>
          <w:b/>
          <w:sz w:val="18"/>
          <w:szCs w:val="18"/>
          <w:lang w:val="es-NI"/>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8"/>
        <w:gridCol w:w="2268"/>
        <w:gridCol w:w="1640"/>
        <w:gridCol w:w="3830"/>
      </w:tblGrid>
      <w:tr w:rsidR="00A46729" w:rsidRPr="00F66FB8" w:rsidTr="00FE7062">
        <w:trPr>
          <w:trHeight w:val="567"/>
        </w:trPr>
        <w:tc>
          <w:tcPr>
            <w:tcW w:w="1478" w:type="dxa"/>
            <w:shd w:val="clear" w:color="auto" w:fill="D9D9D9"/>
            <w:vAlign w:val="center"/>
          </w:tcPr>
          <w:p w:rsidR="00A46729" w:rsidRPr="00F66FB8" w:rsidRDefault="00A46729">
            <w:pPr>
              <w:ind w:left="0"/>
              <w:jc w:val="center"/>
              <w:rPr>
                <w:rFonts w:ascii="Arial" w:hAnsi="Arial" w:cs="Arial"/>
                <w:b/>
                <w:sz w:val="22"/>
                <w:szCs w:val="22"/>
                <w:lang w:val="es-NI"/>
              </w:rPr>
            </w:pPr>
            <w:r w:rsidRPr="00F66FB8">
              <w:rPr>
                <w:rFonts w:ascii="Arial" w:hAnsi="Arial" w:cs="Arial"/>
                <w:b/>
                <w:sz w:val="22"/>
                <w:szCs w:val="22"/>
                <w:lang w:val="es-NI"/>
              </w:rPr>
              <w:t>Número de versión</w:t>
            </w:r>
          </w:p>
        </w:tc>
        <w:tc>
          <w:tcPr>
            <w:tcW w:w="2268" w:type="dxa"/>
            <w:shd w:val="clear" w:color="auto" w:fill="D9D9D9"/>
            <w:vAlign w:val="center"/>
          </w:tcPr>
          <w:p w:rsidR="00A46729" w:rsidRPr="00F66FB8" w:rsidRDefault="001421D8">
            <w:pPr>
              <w:ind w:left="0"/>
              <w:jc w:val="center"/>
              <w:rPr>
                <w:rFonts w:ascii="Arial" w:hAnsi="Arial" w:cs="Arial"/>
                <w:b/>
                <w:sz w:val="22"/>
                <w:szCs w:val="22"/>
                <w:lang w:val="es-NI"/>
              </w:rPr>
            </w:pPr>
            <w:r w:rsidRPr="00F66FB8">
              <w:rPr>
                <w:rFonts w:ascii="Arial" w:hAnsi="Arial" w:cs="Arial"/>
                <w:b/>
                <w:sz w:val="22"/>
                <w:szCs w:val="22"/>
                <w:lang w:val="es-NI"/>
              </w:rPr>
              <w:t>Incorporado por</w:t>
            </w:r>
          </w:p>
        </w:tc>
        <w:tc>
          <w:tcPr>
            <w:tcW w:w="1640" w:type="dxa"/>
            <w:shd w:val="clear" w:color="auto" w:fill="D9D9D9"/>
            <w:vAlign w:val="center"/>
          </w:tcPr>
          <w:p w:rsidR="00A46729" w:rsidRPr="00F66FB8" w:rsidRDefault="00A46729">
            <w:pPr>
              <w:ind w:left="0"/>
              <w:jc w:val="center"/>
              <w:rPr>
                <w:rFonts w:ascii="Arial" w:hAnsi="Arial" w:cs="Arial"/>
                <w:b/>
                <w:sz w:val="22"/>
                <w:szCs w:val="22"/>
                <w:lang w:val="es-NI"/>
              </w:rPr>
            </w:pPr>
            <w:r w:rsidRPr="00F66FB8">
              <w:rPr>
                <w:rFonts w:ascii="Arial" w:hAnsi="Arial" w:cs="Arial"/>
                <w:b/>
                <w:sz w:val="22"/>
                <w:szCs w:val="22"/>
                <w:lang w:val="es-NI"/>
              </w:rPr>
              <w:t>Fecha</w:t>
            </w:r>
          </w:p>
        </w:tc>
        <w:tc>
          <w:tcPr>
            <w:tcW w:w="3830" w:type="dxa"/>
            <w:shd w:val="clear" w:color="auto" w:fill="D9D9D9"/>
            <w:vAlign w:val="center"/>
          </w:tcPr>
          <w:p w:rsidR="00A46729" w:rsidRPr="00F66FB8" w:rsidRDefault="00A46729">
            <w:pPr>
              <w:ind w:left="0"/>
              <w:jc w:val="center"/>
              <w:rPr>
                <w:rFonts w:ascii="Arial" w:hAnsi="Arial" w:cs="Arial"/>
                <w:b/>
                <w:sz w:val="22"/>
                <w:szCs w:val="22"/>
                <w:lang w:val="es-NI"/>
              </w:rPr>
            </w:pPr>
            <w:r w:rsidRPr="00F66FB8">
              <w:rPr>
                <w:rFonts w:ascii="Arial" w:hAnsi="Arial" w:cs="Arial"/>
                <w:b/>
                <w:sz w:val="22"/>
                <w:szCs w:val="22"/>
                <w:lang w:val="es-NI"/>
              </w:rPr>
              <w:t>Descripción</w:t>
            </w:r>
          </w:p>
        </w:tc>
      </w:tr>
      <w:tr w:rsidR="00B66AA6" w:rsidRPr="00F66FB8" w:rsidTr="00FE7062">
        <w:trPr>
          <w:trHeight w:val="567"/>
        </w:trPr>
        <w:tc>
          <w:tcPr>
            <w:tcW w:w="1478" w:type="dxa"/>
            <w:vAlign w:val="center"/>
          </w:tcPr>
          <w:p w:rsidR="00B66AA6" w:rsidRPr="00F66FB8" w:rsidRDefault="00B66AA6">
            <w:pPr>
              <w:ind w:left="0"/>
              <w:jc w:val="center"/>
              <w:rPr>
                <w:rFonts w:ascii="Arial" w:hAnsi="Arial" w:cs="Arial"/>
                <w:lang w:val="es-NI"/>
              </w:rPr>
            </w:pPr>
            <w:r w:rsidRPr="00F66FB8">
              <w:rPr>
                <w:rFonts w:ascii="Arial" w:hAnsi="Arial" w:cs="Arial"/>
                <w:lang w:val="es-NI"/>
              </w:rPr>
              <w:t>1.0</w:t>
            </w:r>
          </w:p>
        </w:tc>
        <w:tc>
          <w:tcPr>
            <w:tcW w:w="2268" w:type="dxa"/>
            <w:vAlign w:val="center"/>
          </w:tcPr>
          <w:p w:rsidR="00B66AA6" w:rsidRPr="00F66FB8" w:rsidRDefault="00B66AA6" w:rsidP="00FE7062">
            <w:pPr>
              <w:ind w:left="0"/>
              <w:jc w:val="center"/>
              <w:rPr>
                <w:rFonts w:ascii="Arial" w:hAnsi="Arial" w:cs="Arial"/>
                <w:lang w:val="es-NI"/>
              </w:rPr>
            </w:pPr>
            <w:r w:rsidRPr="00F66FB8">
              <w:rPr>
                <w:rFonts w:ascii="Arial" w:hAnsi="Arial" w:cs="Arial"/>
                <w:lang w:val="es-NI"/>
              </w:rPr>
              <w:t xml:space="preserve">Equipo de </w:t>
            </w:r>
            <w:r w:rsidR="00FE7062">
              <w:rPr>
                <w:rFonts w:ascii="Arial" w:hAnsi="Arial" w:cs="Arial"/>
                <w:lang w:val="es-NI"/>
              </w:rPr>
              <w:t xml:space="preserve">Sistemas de Información </w:t>
            </w:r>
            <w:r w:rsidRPr="00F66FB8">
              <w:rPr>
                <w:rFonts w:ascii="Arial" w:hAnsi="Arial" w:cs="Arial"/>
                <w:lang w:val="es-NI"/>
              </w:rPr>
              <w:t>Programa de Micro Crédito Usura Cero</w:t>
            </w:r>
          </w:p>
        </w:tc>
        <w:tc>
          <w:tcPr>
            <w:tcW w:w="1640" w:type="dxa"/>
            <w:vAlign w:val="center"/>
          </w:tcPr>
          <w:p w:rsidR="00B66AA6" w:rsidRPr="00F66FB8" w:rsidRDefault="00B66AA6" w:rsidP="00E57F91">
            <w:pPr>
              <w:ind w:left="0"/>
              <w:jc w:val="center"/>
              <w:rPr>
                <w:rFonts w:ascii="Arial" w:hAnsi="Arial" w:cs="Arial"/>
                <w:lang w:val="es-NI"/>
              </w:rPr>
            </w:pPr>
            <w:r w:rsidRPr="00F66FB8">
              <w:rPr>
                <w:rFonts w:ascii="Arial" w:hAnsi="Arial" w:cs="Arial"/>
                <w:lang w:val="es-NI"/>
              </w:rPr>
              <w:t>0</w:t>
            </w:r>
            <w:r w:rsidR="00E57F91" w:rsidRPr="00F66FB8">
              <w:rPr>
                <w:rFonts w:ascii="Arial" w:hAnsi="Arial" w:cs="Arial"/>
                <w:lang w:val="es-NI"/>
              </w:rPr>
              <w:t>6</w:t>
            </w:r>
            <w:r w:rsidRPr="00F66FB8">
              <w:rPr>
                <w:rFonts w:ascii="Arial" w:hAnsi="Arial" w:cs="Arial"/>
                <w:lang w:val="es-NI"/>
              </w:rPr>
              <w:t>/Agosto/2007</w:t>
            </w:r>
          </w:p>
        </w:tc>
        <w:tc>
          <w:tcPr>
            <w:tcW w:w="3830" w:type="dxa"/>
            <w:vAlign w:val="center"/>
          </w:tcPr>
          <w:p w:rsidR="00B66AA6" w:rsidRPr="00F66FB8" w:rsidRDefault="00B66AA6">
            <w:pPr>
              <w:ind w:left="0"/>
              <w:jc w:val="center"/>
              <w:rPr>
                <w:rFonts w:ascii="Arial" w:hAnsi="Arial" w:cs="Arial"/>
                <w:lang w:val="es-NI"/>
              </w:rPr>
            </w:pPr>
            <w:r w:rsidRPr="00F66FB8">
              <w:rPr>
                <w:rFonts w:ascii="Arial" w:hAnsi="Arial" w:cs="Arial"/>
                <w:lang w:val="es-NI"/>
              </w:rPr>
              <w:t>Primer borrador del documento</w:t>
            </w:r>
          </w:p>
        </w:tc>
      </w:tr>
      <w:tr w:rsidR="00E57F91" w:rsidRPr="00B45930" w:rsidTr="00FE7062">
        <w:trPr>
          <w:trHeight w:val="567"/>
        </w:trPr>
        <w:tc>
          <w:tcPr>
            <w:tcW w:w="1478" w:type="dxa"/>
            <w:vAlign w:val="center"/>
          </w:tcPr>
          <w:p w:rsidR="00E57F91" w:rsidRPr="00B45930" w:rsidRDefault="00E57F91">
            <w:pPr>
              <w:ind w:left="0"/>
              <w:jc w:val="center"/>
              <w:rPr>
                <w:rFonts w:ascii="Arial" w:hAnsi="Arial" w:cs="Arial"/>
                <w:sz w:val="18"/>
                <w:szCs w:val="18"/>
                <w:lang w:val="es-NI"/>
              </w:rPr>
            </w:pPr>
          </w:p>
        </w:tc>
        <w:tc>
          <w:tcPr>
            <w:tcW w:w="2268" w:type="dxa"/>
            <w:vAlign w:val="center"/>
          </w:tcPr>
          <w:p w:rsidR="00E57F91" w:rsidRPr="00B45930" w:rsidRDefault="00E57F91" w:rsidP="00B66AA6">
            <w:pPr>
              <w:ind w:left="0"/>
              <w:jc w:val="center"/>
              <w:rPr>
                <w:rFonts w:ascii="Arial" w:hAnsi="Arial" w:cs="Arial"/>
                <w:sz w:val="18"/>
                <w:szCs w:val="18"/>
                <w:lang w:val="es-NI"/>
              </w:rPr>
            </w:pPr>
          </w:p>
        </w:tc>
        <w:tc>
          <w:tcPr>
            <w:tcW w:w="1640" w:type="dxa"/>
            <w:vAlign w:val="center"/>
          </w:tcPr>
          <w:p w:rsidR="00E57F91" w:rsidRPr="00B45930" w:rsidRDefault="00E57F91" w:rsidP="00E57F91">
            <w:pPr>
              <w:ind w:left="0"/>
              <w:jc w:val="center"/>
              <w:rPr>
                <w:rFonts w:ascii="Arial" w:hAnsi="Arial" w:cs="Arial"/>
                <w:sz w:val="18"/>
                <w:szCs w:val="18"/>
                <w:lang w:val="es-NI"/>
              </w:rPr>
            </w:pPr>
          </w:p>
        </w:tc>
        <w:tc>
          <w:tcPr>
            <w:tcW w:w="3830" w:type="dxa"/>
            <w:vAlign w:val="center"/>
          </w:tcPr>
          <w:p w:rsidR="00E57F91" w:rsidRPr="00B45930" w:rsidRDefault="00E57F91">
            <w:pPr>
              <w:ind w:left="0"/>
              <w:jc w:val="center"/>
              <w:rPr>
                <w:rFonts w:ascii="Arial" w:hAnsi="Arial" w:cs="Arial"/>
                <w:sz w:val="18"/>
                <w:szCs w:val="18"/>
                <w:lang w:val="es-NI"/>
              </w:rPr>
            </w:pPr>
          </w:p>
        </w:tc>
      </w:tr>
      <w:tr w:rsidR="00E57F91" w:rsidRPr="00B45930" w:rsidTr="00FE7062">
        <w:trPr>
          <w:trHeight w:val="567"/>
        </w:trPr>
        <w:tc>
          <w:tcPr>
            <w:tcW w:w="1478" w:type="dxa"/>
            <w:vAlign w:val="center"/>
          </w:tcPr>
          <w:p w:rsidR="00E57F91" w:rsidRPr="00B45930" w:rsidRDefault="00E57F91">
            <w:pPr>
              <w:ind w:left="0"/>
              <w:jc w:val="center"/>
              <w:rPr>
                <w:rFonts w:ascii="Arial" w:hAnsi="Arial" w:cs="Arial"/>
                <w:sz w:val="18"/>
                <w:szCs w:val="18"/>
                <w:lang w:val="es-NI"/>
              </w:rPr>
            </w:pPr>
          </w:p>
        </w:tc>
        <w:tc>
          <w:tcPr>
            <w:tcW w:w="2268" w:type="dxa"/>
            <w:vAlign w:val="center"/>
          </w:tcPr>
          <w:p w:rsidR="00E57F91" w:rsidRPr="00B45930" w:rsidRDefault="00E57F91" w:rsidP="00B66AA6">
            <w:pPr>
              <w:ind w:left="0"/>
              <w:jc w:val="center"/>
              <w:rPr>
                <w:rFonts w:ascii="Arial" w:hAnsi="Arial" w:cs="Arial"/>
                <w:sz w:val="18"/>
                <w:szCs w:val="18"/>
                <w:lang w:val="es-NI"/>
              </w:rPr>
            </w:pPr>
          </w:p>
        </w:tc>
        <w:tc>
          <w:tcPr>
            <w:tcW w:w="1640" w:type="dxa"/>
            <w:vAlign w:val="center"/>
          </w:tcPr>
          <w:p w:rsidR="00E57F91" w:rsidRPr="00B45930" w:rsidRDefault="00E57F91" w:rsidP="00E57F91">
            <w:pPr>
              <w:ind w:left="0"/>
              <w:jc w:val="center"/>
              <w:rPr>
                <w:rFonts w:ascii="Arial" w:hAnsi="Arial" w:cs="Arial"/>
                <w:sz w:val="18"/>
                <w:szCs w:val="18"/>
                <w:lang w:val="es-NI"/>
              </w:rPr>
            </w:pPr>
          </w:p>
        </w:tc>
        <w:tc>
          <w:tcPr>
            <w:tcW w:w="3830" w:type="dxa"/>
            <w:vAlign w:val="center"/>
          </w:tcPr>
          <w:p w:rsidR="00E57F91" w:rsidRPr="00B45930" w:rsidRDefault="00E57F91">
            <w:pPr>
              <w:ind w:left="0"/>
              <w:jc w:val="center"/>
              <w:rPr>
                <w:rFonts w:ascii="Arial" w:hAnsi="Arial" w:cs="Arial"/>
                <w:sz w:val="18"/>
                <w:szCs w:val="18"/>
                <w:lang w:val="es-NI"/>
              </w:rPr>
            </w:pPr>
          </w:p>
        </w:tc>
      </w:tr>
      <w:tr w:rsidR="00E57F91" w:rsidRPr="00B45930" w:rsidTr="00FE7062">
        <w:trPr>
          <w:trHeight w:val="567"/>
        </w:trPr>
        <w:tc>
          <w:tcPr>
            <w:tcW w:w="1478" w:type="dxa"/>
            <w:vAlign w:val="center"/>
          </w:tcPr>
          <w:p w:rsidR="00E57F91" w:rsidRPr="00B45930" w:rsidRDefault="00E57F91">
            <w:pPr>
              <w:ind w:left="0"/>
              <w:jc w:val="center"/>
              <w:rPr>
                <w:rFonts w:ascii="Arial" w:hAnsi="Arial" w:cs="Arial"/>
                <w:sz w:val="18"/>
                <w:szCs w:val="18"/>
                <w:lang w:val="es-NI"/>
              </w:rPr>
            </w:pPr>
          </w:p>
        </w:tc>
        <w:tc>
          <w:tcPr>
            <w:tcW w:w="2268" w:type="dxa"/>
            <w:vAlign w:val="center"/>
          </w:tcPr>
          <w:p w:rsidR="00E57F91" w:rsidRPr="00B45930" w:rsidRDefault="00E57F91" w:rsidP="00B66AA6">
            <w:pPr>
              <w:ind w:left="0"/>
              <w:jc w:val="center"/>
              <w:rPr>
                <w:rFonts w:ascii="Arial" w:hAnsi="Arial" w:cs="Arial"/>
                <w:sz w:val="18"/>
                <w:szCs w:val="18"/>
                <w:lang w:val="es-NI"/>
              </w:rPr>
            </w:pPr>
          </w:p>
        </w:tc>
        <w:tc>
          <w:tcPr>
            <w:tcW w:w="1640" w:type="dxa"/>
            <w:vAlign w:val="center"/>
          </w:tcPr>
          <w:p w:rsidR="00E57F91" w:rsidRPr="00B45930" w:rsidRDefault="00E57F91" w:rsidP="00E57F91">
            <w:pPr>
              <w:ind w:left="0"/>
              <w:jc w:val="center"/>
              <w:rPr>
                <w:rFonts w:ascii="Arial" w:hAnsi="Arial" w:cs="Arial"/>
                <w:sz w:val="18"/>
                <w:szCs w:val="18"/>
                <w:lang w:val="es-NI"/>
              </w:rPr>
            </w:pPr>
          </w:p>
        </w:tc>
        <w:tc>
          <w:tcPr>
            <w:tcW w:w="3830" w:type="dxa"/>
            <w:vAlign w:val="center"/>
          </w:tcPr>
          <w:p w:rsidR="00E57F91" w:rsidRPr="00B45930" w:rsidRDefault="00E57F91">
            <w:pPr>
              <w:ind w:left="0"/>
              <w:jc w:val="center"/>
              <w:rPr>
                <w:rFonts w:ascii="Arial" w:hAnsi="Arial" w:cs="Arial"/>
                <w:sz w:val="18"/>
                <w:szCs w:val="18"/>
                <w:lang w:val="es-NI"/>
              </w:rPr>
            </w:pPr>
          </w:p>
        </w:tc>
      </w:tr>
      <w:tr w:rsidR="00E57F91" w:rsidRPr="00B45930" w:rsidTr="00FE7062">
        <w:trPr>
          <w:trHeight w:val="567"/>
        </w:trPr>
        <w:tc>
          <w:tcPr>
            <w:tcW w:w="1478" w:type="dxa"/>
            <w:vAlign w:val="center"/>
          </w:tcPr>
          <w:p w:rsidR="00E57F91" w:rsidRPr="00B45930" w:rsidRDefault="00E57F91">
            <w:pPr>
              <w:ind w:left="0"/>
              <w:jc w:val="center"/>
              <w:rPr>
                <w:rFonts w:ascii="Arial" w:hAnsi="Arial" w:cs="Arial"/>
                <w:sz w:val="18"/>
                <w:szCs w:val="18"/>
                <w:lang w:val="es-NI"/>
              </w:rPr>
            </w:pPr>
          </w:p>
        </w:tc>
        <w:tc>
          <w:tcPr>
            <w:tcW w:w="2268" w:type="dxa"/>
            <w:vAlign w:val="center"/>
          </w:tcPr>
          <w:p w:rsidR="00E57F91" w:rsidRPr="00B45930" w:rsidRDefault="00E57F91" w:rsidP="00B66AA6">
            <w:pPr>
              <w:ind w:left="0"/>
              <w:jc w:val="center"/>
              <w:rPr>
                <w:rFonts w:ascii="Arial" w:hAnsi="Arial" w:cs="Arial"/>
                <w:sz w:val="18"/>
                <w:szCs w:val="18"/>
                <w:lang w:val="es-NI"/>
              </w:rPr>
            </w:pPr>
          </w:p>
        </w:tc>
        <w:tc>
          <w:tcPr>
            <w:tcW w:w="1640" w:type="dxa"/>
            <w:vAlign w:val="center"/>
          </w:tcPr>
          <w:p w:rsidR="00E57F91" w:rsidRPr="00B45930" w:rsidRDefault="00E57F91" w:rsidP="00E57F91">
            <w:pPr>
              <w:ind w:left="0"/>
              <w:jc w:val="center"/>
              <w:rPr>
                <w:rFonts w:ascii="Arial" w:hAnsi="Arial" w:cs="Arial"/>
                <w:sz w:val="18"/>
                <w:szCs w:val="18"/>
                <w:lang w:val="es-NI"/>
              </w:rPr>
            </w:pPr>
          </w:p>
        </w:tc>
        <w:tc>
          <w:tcPr>
            <w:tcW w:w="3830" w:type="dxa"/>
            <w:vAlign w:val="center"/>
          </w:tcPr>
          <w:p w:rsidR="00E57F91" w:rsidRPr="00B45930" w:rsidRDefault="00E57F91">
            <w:pPr>
              <w:ind w:left="0"/>
              <w:jc w:val="center"/>
              <w:rPr>
                <w:rFonts w:ascii="Arial" w:hAnsi="Arial" w:cs="Arial"/>
                <w:sz w:val="18"/>
                <w:szCs w:val="18"/>
                <w:lang w:val="es-NI"/>
              </w:rPr>
            </w:pPr>
          </w:p>
        </w:tc>
      </w:tr>
    </w:tbl>
    <w:p w:rsidR="00A46729" w:rsidRDefault="00A46729" w:rsidP="00D24E4C">
      <w:pPr>
        <w:ind w:left="288"/>
        <w:rPr>
          <w:b/>
          <w:sz w:val="18"/>
          <w:szCs w:val="18"/>
          <w:lang w:val="es-NI"/>
        </w:rPr>
        <w:sectPr w:rsidR="00A46729" w:rsidSect="009C39A1">
          <w:headerReference w:type="default" r:id="rId8"/>
          <w:footerReference w:type="even" r:id="rId9"/>
          <w:footerReference w:type="default" r:id="rId10"/>
          <w:pgSz w:w="12242" w:h="15842" w:code="1"/>
          <w:pgMar w:top="1418" w:right="1701" w:bottom="1418" w:left="1701" w:header="709" w:footer="709" w:gutter="0"/>
          <w:pgNumType w:start="0"/>
          <w:cols w:space="708"/>
          <w:titlePg/>
          <w:docGrid w:linePitch="360"/>
        </w:sectPr>
      </w:pPr>
    </w:p>
    <w:p w:rsidR="00A46729" w:rsidRDefault="00A46729" w:rsidP="00D24E4C">
      <w:pPr>
        <w:ind w:left="288"/>
        <w:rPr>
          <w:lang w:val="es-NI"/>
        </w:rPr>
      </w:pPr>
    </w:p>
    <w:p w:rsidR="00A46729" w:rsidRDefault="00A46729" w:rsidP="00D24E4C">
      <w:pPr>
        <w:ind w:left="288"/>
        <w:rPr>
          <w:lang w:val="es-NI"/>
        </w:rPr>
      </w:pPr>
    </w:p>
    <w:p w:rsidR="00A46729" w:rsidRPr="00615B6E" w:rsidRDefault="00A46729" w:rsidP="00D24E4C">
      <w:pPr>
        <w:pBdr>
          <w:top w:val="single" w:sz="24" w:space="1" w:color="auto"/>
        </w:pBdr>
        <w:ind w:left="302"/>
        <w:rPr>
          <w:rFonts w:ascii="Arial" w:hAnsi="Arial" w:cs="Arial"/>
          <w:sz w:val="32"/>
          <w:szCs w:val="32"/>
          <w:lang w:val="es-NI"/>
        </w:rPr>
      </w:pPr>
      <w:r w:rsidRPr="00615B6E">
        <w:rPr>
          <w:rFonts w:ascii="Arial" w:hAnsi="Arial" w:cs="Arial"/>
          <w:sz w:val="32"/>
          <w:szCs w:val="32"/>
          <w:lang w:val="es-NI"/>
        </w:rPr>
        <w:t>Contenido</w:t>
      </w:r>
    </w:p>
    <w:p w:rsidR="00B5145F" w:rsidRDefault="00A46729">
      <w:pPr>
        <w:pStyle w:val="TDC1"/>
        <w:rPr>
          <w:noProof/>
        </w:rPr>
      </w:pPr>
      <w:r>
        <w:rPr>
          <w:lang w:val="es-NI"/>
        </w:rPr>
        <w:tab/>
      </w:r>
      <w:r w:rsidR="00B81001">
        <w:rPr>
          <w:lang w:val="es-NI"/>
        </w:rPr>
        <w:fldChar w:fldCharType="begin"/>
      </w:r>
      <w:r w:rsidR="00B81001">
        <w:rPr>
          <w:lang w:val="es-NI"/>
        </w:rPr>
        <w:instrText xml:space="preserve"> TOC \o "1-3" \h \z \u </w:instrText>
      </w:r>
      <w:r w:rsidR="00B81001">
        <w:rPr>
          <w:lang w:val="es-NI"/>
        </w:rPr>
        <w:fldChar w:fldCharType="separate"/>
      </w:r>
    </w:p>
    <w:p w:rsidR="00B5145F" w:rsidRDefault="00B5145F">
      <w:pPr>
        <w:pStyle w:val="TDC1"/>
        <w:rPr>
          <w:rFonts w:ascii="Calibri" w:hAnsi="Calibri"/>
          <w:b w:val="0"/>
          <w:noProof/>
          <w:color w:val="auto"/>
          <w:sz w:val="22"/>
          <w:szCs w:val="22"/>
          <w:lang w:val="es-CO" w:eastAsia="es-CO"/>
        </w:rPr>
      </w:pPr>
      <w:hyperlink w:anchor="_Toc174161108" w:history="1">
        <w:r w:rsidRPr="00184F2A">
          <w:rPr>
            <w:rStyle w:val="Hipervnculo"/>
            <w:rFonts w:ascii="Arial" w:hAnsi="Arial"/>
            <w:noProof/>
          </w:rPr>
          <w:t>1. Introducción</w:t>
        </w:r>
        <w:r>
          <w:rPr>
            <w:noProof/>
            <w:webHidden/>
          </w:rPr>
          <w:tab/>
        </w:r>
        <w:r>
          <w:rPr>
            <w:noProof/>
            <w:webHidden/>
          </w:rPr>
          <w:fldChar w:fldCharType="begin"/>
        </w:r>
        <w:r>
          <w:rPr>
            <w:noProof/>
            <w:webHidden/>
          </w:rPr>
          <w:instrText xml:space="preserve"> PAGEREF _Toc174161108 \h </w:instrText>
        </w:r>
        <w:r>
          <w:rPr>
            <w:noProof/>
            <w:webHidden/>
          </w:rPr>
        </w:r>
        <w:r>
          <w:rPr>
            <w:noProof/>
            <w:webHidden/>
          </w:rPr>
          <w:fldChar w:fldCharType="separate"/>
        </w:r>
        <w:r w:rsidR="009C39A1">
          <w:rPr>
            <w:noProof/>
            <w:webHidden/>
          </w:rPr>
          <w:t>3</w:t>
        </w:r>
        <w:r>
          <w:rPr>
            <w:noProof/>
            <w:webHidden/>
          </w:rPr>
          <w:fldChar w:fldCharType="end"/>
        </w:r>
      </w:hyperlink>
    </w:p>
    <w:p w:rsidR="00B5145F" w:rsidRDefault="00B5145F">
      <w:pPr>
        <w:pStyle w:val="TDC1"/>
        <w:rPr>
          <w:rFonts w:ascii="Calibri" w:hAnsi="Calibri"/>
          <w:b w:val="0"/>
          <w:noProof/>
          <w:color w:val="auto"/>
          <w:sz w:val="22"/>
          <w:szCs w:val="22"/>
          <w:lang w:val="es-CO" w:eastAsia="es-CO"/>
        </w:rPr>
      </w:pPr>
      <w:hyperlink w:anchor="_Toc174161109" w:history="1">
        <w:r w:rsidRPr="00184F2A">
          <w:rPr>
            <w:rStyle w:val="Hipervnculo"/>
            <w:rFonts w:ascii="Arial" w:hAnsi="Arial"/>
            <w:noProof/>
          </w:rPr>
          <w:t>2. Normas de Interfaz Gráfica</w:t>
        </w:r>
        <w:r>
          <w:rPr>
            <w:noProof/>
            <w:webHidden/>
          </w:rPr>
          <w:tab/>
        </w:r>
        <w:r>
          <w:rPr>
            <w:noProof/>
            <w:webHidden/>
          </w:rPr>
          <w:fldChar w:fldCharType="begin"/>
        </w:r>
        <w:r>
          <w:rPr>
            <w:noProof/>
            <w:webHidden/>
          </w:rPr>
          <w:instrText xml:space="preserve"> PAGEREF _Toc174161109 \h </w:instrText>
        </w:r>
        <w:r>
          <w:rPr>
            <w:noProof/>
            <w:webHidden/>
          </w:rPr>
        </w:r>
        <w:r>
          <w:rPr>
            <w:noProof/>
            <w:webHidden/>
          </w:rPr>
          <w:fldChar w:fldCharType="separate"/>
        </w:r>
        <w:r w:rsidR="009C39A1">
          <w:rPr>
            <w:noProof/>
            <w:webHidden/>
          </w:rPr>
          <w:t>4</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0" w:history="1">
        <w:r w:rsidRPr="00184F2A">
          <w:rPr>
            <w:rStyle w:val="Hipervnculo"/>
            <w:rFonts w:ascii="Arial" w:hAnsi="Arial"/>
            <w:noProof/>
          </w:rPr>
          <w:t>2.1. Ventana Principal, Menús, Barra de Estado</w:t>
        </w:r>
        <w:r>
          <w:rPr>
            <w:noProof/>
            <w:webHidden/>
          </w:rPr>
          <w:tab/>
        </w:r>
        <w:r>
          <w:rPr>
            <w:noProof/>
            <w:webHidden/>
          </w:rPr>
          <w:fldChar w:fldCharType="begin"/>
        </w:r>
        <w:r>
          <w:rPr>
            <w:noProof/>
            <w:webHidden/>
          </w:rPr>
          <w:instrText xml:space="preserve"> PAGEREF _Toc174161110 \h </w:instrText>
        </w:r>
        <w:r>
          <w:rPr>
            <w:noProof/>
            <w:webHidden/>
          </w:rPr>
        </w:r>
        <w:r>
          <w:rPr>
            <w:noProof/>
            <w:webHidden/>
          </w:rPr>
          <w:fldChar w:fldCharType="separate"/>
        </w:r>
        <w:r w:rsidR="009C39A1">
          <w:rPr>
            <w:noProof/>
            <w:webHidden/>
          </w:rPr>
          <w:t>4</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1" w:history="1">
        <w:r w:rsidRPr="00184F2A">
          <w:rPr>
            <w:rStyle w:val="Hipervnculo"/>
            <w:rFonts w:ascii="Arial" w:hAnsi="Arial"/>
            <w:noProof/>
          </w:rPr>
          <w:t>2.2. Diseño de Ventana</w:t>
        </w:r>
        <w:r>
          <w:rPr>
            <w:noProof/>
            <w:webHidden/>
          </w:rPr>
          <w:tab/>
        </w:r>
        <w:r>
          <w:rPr>
            <w:noProof/>
            <w:webHidden/>
          </w:rPr>
          <w:fldChar w:fldCharType="begin"/>
        </w:r>
        <w:r>
          <w:rPr>
            <w:noProof/>
            <w:webHidden/>
          </w:rPr>
          <w:instrText xml:space="preserve"> PAGEREF _Toc174161111 \h </w:instrText>
        </w:r>
        <w:r>
          <w:rPr>
            <w:noProof/>
            <w:webHidden/>
          </w:rPr>
        </w:r>
        <w:r>
          <w:rPr>
            <w:noProof/>
            <w:webHidden/>
          </w:rPr>
          <w:fldChar w:fldCharType="separate"/>
        </w:r>
        <w:r w:rsidR="009C39A1">
          <w:rPr>
            <w:noProof/>
            <w:webHidden/>
          </w:rPr>
          <w:t>5</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2" w:history="1">
        <w:r w:rsidRPr="00184F2A">
          <w:rPr>
            <w:rStyle w:val="Hipervnculo"/>
            <w:rFonts w:ascii="Arial" w:hAnsi="Arial"/>
            <w:noProof/>
          </w:rPr>
          <w:t>2.3. Apariencia de las Ventanas y Controles</w:t>
        </w:r>
        <w:r>
          <w:rPr>
            <w:noProof/>
            <w:webHidden/>
          </w:rPr>
          <w:tab/>
        </w:r>
        <w:r>
          <w:rPr>
            <w:noProof/>
            <w:webHidden/>
          </w:rPr>
          <w:fldChar w:fldCharType="begin"/>
        </w:r>
        <w:r>
          <w:rPr>
            <w:noProof/>
            <w:webHidden/>
          </w:rPr>
          <w:instrText xml:space="preserve"> PAGEREF _Toc174161112 \h </w:instrText>
        </w:r>
        <w:r>
          <w:rPr>
            <w:noProof/>
            <w:webHidden/>
          </w:rPr>
        </w:r>
        <w:r>
          <w:rPr>
            <w:noProof/>
            <w:webHidden/>
          </w:rPr>
          <w:fldChar w:fldCharType="separate"/>
        </w:r>
        <w:r w:rsidR="009C39A1">
          <w:rPr>
            <w:noProof/>
            <w:webHidden/>
          </w:rPr>
          <w:t>5</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3" w:history="1">
        <w:r w:rsidRPr="00184F2A">
          <w:rPr>
            <w:rStyle w:val="Hipervnculo"/>
            <w:rFonts w:ascii="Arial" w:hAnsi="Arial"/>
            <w:noProof/>
          </w:rPr>
          <w:t>2.4. Campos Obligatorios en los formularios</w:t>
        </w:r>
        <w:r>
          <w:rPr>
            <w:noProof/>
            <w:webHidden/>
          </w:rPr>
          <w:tab/>
        </w:r>
        <w:r>
          <w:rPr>
            <w:noProof/>
            <w:webHidden/>
          </w:rPr>
          <w:fldChar w:fldCharType="begin"/>
        </w:r>
        <w:r>
          <w:rPr>
            <w:noProof/>
            <w:webHidden/>
          </w:rPr>
          <w:instrText xml:space="preserve"> PAGEREF _Toc174161113 \h </w:instrText>
        </w:r>
        <w:r>
          <w:rPr>
            <w:noProof/>
            <w:webHidden/>
          </w:rPr>
        </w:r>
        <w:r>
          <w:rPr>
            <w:noProof/>
            <w:webHidden/>
          </w:rPr>
          <w:fldChar w:fldCharType="separate"/>
        </w:r>
        <w:r w:rsidR="009C39A1">
          <w:rPr>
            <w:noProof/>
            <w:webHidden/>
          </w:rPr>
          <w:t>6</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4" w:history="1">
        <w:r w:rsidRPr="00184F2A">
          <w:rPr>
            <w:rStyle w:val="Hipervnculo"/>
            <w:rFonts w:ascii="Arial" w:hAnsi="Arial"/>
            <w:noProof/>
          </w:rPr>
          <w:t>2.5. Campos de sólo lectura</w:t>
        </w:r>
        <w:r>
          <w:rPr>
            <w:noProof/>
            <w:webHidden/>
          </w:rPr>
          <w:tab/>
        </w:r>
        <w:r>
          <w:rPr>
            <w:noProof/>
            <w:webHidden/>
          </w:rPr>
          <w:fldChar w:fldCharType="begin"/>
        </w:r>
        <w:r>
          <w:rPr>
            <w:noProof/>
            <w:webHidden/>
          </w:rPr>
          <w:instrText xml:space="preserve"> PAGEREF _Toc174161114 \h </w:instrText>
        </w:r>
        <w:r>
          <w:rPr>
            <w:noProof/>
            <w:webHidden/>
          </w:rPr>
        </w:r>
        <w:r>
          <w:rPr>
            <w:noProof/>
            <w:webHidden/>
          </w:rPr>
          <w:fldChar w:fldCharType="separate"/>
        </w:r>
        <w:r w:rsidR="009C39A1">
          <w:rPr>
            <w:noProof/>
            <w:webHidden/>
          </w:rPr>
          <w:t>6</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5" w:history="1">
        <w:r w:rsidRPr="00184F2A">
          <w:rPr>
            <w:rStyle w:val="Hipervnculo"/>
            <w:rFonts w:ascii="Arial" w:hAnsi="Arial"/>
            <w:noProof/>
          </w:rPr>
          <w:t>2.6. Flujo dentro de la ventana</w:t>
        </w:r>
        <w:r>
          <w:rPr>
            <w:noProof/>
            <w:webHidden/>
          </w:rPr>
          <w:tab/>
        </w:r>
        <w:r>
          <w:rPr>
            <w:noProof/>
            <w:webHidden/>
          </w:rPr>
          <w:fldChar w:fldCharType="begin"/>
        </w:r>
        <w:r>
          <w:rPr>
            <w:noProof/>
            <w:webHidden/>
          </w:rPr>
          <w:instrText xml:space="preserve"> PAGEREF _Toc174161115 \h </w:instrText>
        </w:r>
        <w:r>
          <w:rPr>
            <w:noProof/>
            <w:webHidden/>
          </w:rPr>
        </w:r>
        <w:r>
          <w:rPr>
            <w:noProof/>
            <w:webHidden/>
          </w:rPr>
          <w:fldChar w:fldCharType="separate"/>
        </w:r>
        <w:r w:rsidR="009C39A1">
          <w:rPr>
            <w:noProof/>
            <w:webHidden/>
          </w:rPr>
          <w:t>6</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6" w:history="1">
        <w:r w:rsidRPr="00184F2A">
          <w:rPr>
            <w:rStyle w:val="Hipervnculo"/>
            <w:rFonts w:ascii="Arial" w:hAnsi="Arial"/>
            <w:noProof/>
          </w:rPr>
          <w:t>2.7. Longitud y Formato de los campos</w:t>
        </w:r>
        <w:r>
          <w:rPr>
            <w:noProof/>
            <w:webHidden/>
          </w:rPr>
          <w:tab/>
        </w:r>
        <w:r>
          <w:rPr>
            <w:noProof/>
            <w:webHidden/>
          </w:rPr>
          <w:fldChar w:fldCharType="begin"/>
        </w:r>
        <w:r>
          <w:rPr>
            <w:noProof/>
            <w:webHidden/>
          </w:rPr>
          <w:instrText xml:space="preserve"> PAGEREF _Toc174161116 \h </w:instrText>
        </w:r>
        <w:r>
          <w:rPr>
            <w:noProof/>
            <w:webHidden/>
          </w:rPr>
        </w:r>
        <w:r>
          <w:rPr>
            <w:noProof/>
            <w:webHidden/>
          </w:rPr>
          <w:fldChar w:fldCharType="separate"/>
        </w:r>
        <w:r w:rsidR="009C39A1">
          <w:rPr>
            <w:noProof/>
            <w:webHidden/>
          </w:rPr>
          <w:t>8</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7" w:history="1">
        <w:r w:rsidRPr="00184F2A">
          <w:rPr>
            <w:rStyle w:val="Hipervnculo"/>
            <w:rFonts w:ascii="Arial" w:hAnsi="Arial"/>
            <w:noProof/>
          </w:rPr>
          <w:t>2.8. Pantallas Principales (de tipo MDIChild)</w:t>
        </w:r>
        <w:r>
          <w:rPr>
            <w:noProof/>
            <w:webHidden/>
          </w:rPr>
          <w:tab/>
        </w:r>
        <w:r>
          <w:rPr>
            <w:noProof/>
            <w:webHidden/>
          </w:rPr>
          <w:fldChar w:fldCharType="begin"/>
        </w:r>
        <w:r>
          <w:rPr>
            <w:noProof/>
            <w:webHidden/>
          </w:rPr>
          <w:instrText xml:space="preserve"> PAGEREF _Toc174161117 \h </w:instrText>
        </w:r>
        <w:r>
          <w:rPr>
            <w:noProof/>
            <w:webHidden/>
          </w:rPr>
        </w:r>
        <w:r>
          <w:rPr>
            <w:noProof/>
            <w:webHidden/>
          </w:rPr>
          <w:fldChar w:fldCharType="separate"/>
        </w:r>
        <w:r w:rsidR="009C39A1">
          <w:rPr>
            <w:noProof/>
            <w:webHidden/>
          </w:rPr>
          <w:t>8</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8" w:history="1">
        <w:r w:rsidRPr="00184F2A">
          <w:rPr>
            <w:rStyle w:val="Hipervnculo"/>
            <w:rFonts w:ascii="Arial" w:hAnsi="Arial"/>
            <w:noProof/>
          </w:rPr>
          <w:t>2.9. Comportamiento general de los formularios</w:t>
        </w:r>
        <w:r>
          <w:rPr>
            <w:noProof/>
            <w:webHidden/>
          </w:rPr>
          <w:tab/>
        </w:r>
        <w:r>
          <w:rPr>
            <w:noProof/>
            <w:webHidden/>
          </w:rPr>
          <w:fldChar w:fldCharType="begin"/>
        </w:r>
        <w:r>
          <w:rPr>
            <w:noProof/>
            <w:webHidden/>
          </w:rPr>
          <w:instrText xml:space="preserve"> PAGEREF _Toc174161118 \h </w:instrText>
        </w:r>
        <w:r>
          <w:rPr>
            <w:noProof/>
            <w:webHidden/>
          </w:rPr>
        </w:r>
        <w:r>
          <w:rPr>
            <w:noProof/>
            <w:webHidden/>
          </w:rPr>
          <w:fldChar w:fldCharType="separate"/>
        </w:r>
        <w:r w:rsidR="009C39A1">
          <w:rPr>
            <w:noProof/>
            <w:webHidden/>
          </w:rPr>
          <w:t>9</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19" w:history="1">
        <w:r w:rsidRPr="00184F2A">
          <w:rPr>
            <w:rStyle w:val="Hipervnculo"/>
            <w:rFonts w:ascii="Arial" w:hAnsi="Arial"/>
            <w:noProof/>
          </w:rPr>
          <w:t>2.10. Mensajes del Sistema</w:t>
        </w:r>
        <w:r>
          <w:rPr>
            <w:noProof/>
            <w:webHidden/>
          </w:rPr>
          <w:tab/>
        </w:r>
        <w:r>
          <w:rPr>
            <w:noProof/>
            <w:webHidden/>
          </w:rPr>
          <w:fldChar w:fldCharType="begin"/>
        </w:r>
        <w:r>
          <w:rPr>
            <w:noProof/>
            <w:webHidden/>
          </w:rPr>
          <w:instrText xml:space="preserve"> PAGEREF _Toc174161119 \h </w:instrText>
        </w:r>
        <w:r>
          <w:rPr>
            <w:noProof/>
            <w:webHidden/>
          </w:rPr>
        </w:r>
        <w:r>
          <w:rPr>
            <w:noProof/>
            <w:webHidden/>
          </w:rPr>
          <w:fldChar w:fldCharType="separate"/>
        </w:r>
        <w:r w:rsidR="009C39A1">
          <w:rPr>
            <w:noProof/>
            <w:webHidden/>
          </w:rPr>
          <w:t>11</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20" w:history="1">
        <w:r w:rsidRPr="00184F2A">
          <w:rPr>
            <w:rStyle w:val="Hipervnculo"/>
            <w:rFonts w:ascii="Arial" w:hAnsi="Arial"/>
            <w:noProof/>
          </w:rPr>
          <w:t>2.11. Uso del Error Provider</w:t>
        </w:r>
        <w:r>
          <w:rPr>
            <w:noProof/>
            <w:webHidden/>
          </w:rPr>
          <w:tab/>
        </w:r>
        <w:r>
          <w:rPr>
            <w:noProof/>
            <w:webHidden/>
          </w:rPr>
          <w:fldChar w:fldCharType="begin"/>
        </w:r>
        <w:r>
          <w:rPr>
            <w:noProof/>
            <w:webHidden/>
          </w:rPr>
          <w:instrText xml:space="preserve"> PAGEREF _Toc174161120 \h </w:instrText>
        </w:r>
        <w:r>
          <w:rPr>
            <w:noProof/>
            <w:webHidden/>
          </w:rPr>
        </w:r>
        <w:r>
          <w:rPr>
            <w:noProof/>
            <w:webHidden/>
          </w:rPr>
          <w:fldChar w:fldCharType="separate"/>
        </w:r>
        <w:r w:rsidR="009C39A1">
          <w:rPr>
            <w:noProof/>
            <w:webHidden/>
          </w:rPr>
          <w:t>11</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21" w:history="1">
        <w:r w:rsidRPr="00184F2A">
          <w:rPr>
            <w:rStyle w:val="Hipervnculo"/>
            <w:rFonts w:ascii="Arial" w:hAnsi="Arial"/>
            <w:noProof/>
          </w:rPr>
          <w:t>2.12. Iconos estándares</w:t>
        </w:r>
        <w:r>
          <w:rPr>
            <w:noProof/>
            <w:webHidden/>
          </w:rPr>
          <w:tab/>
        </w:r>
        <w:r>
          <w:rPr>
            <w:noProof/>
            <w:webHidden/>
          </w:rPr>
          <w:fldChar w:fldCharType="begin"/>
        </w:r>
        <w:r>
          <w:rPr>
            <w:noProof/>
            <w:webHidden/>
          </w:rPr>
          <w:instrText xml:space="preserve"> PAGEREF _Toc174161121 \h </w:instrText>
        </w:r>
        <w:r>
          <w:rPr>
            <w:noProof/>
            <w:webHidden/>
          </w:rPr>
        </w:r>
        <w:r>
          <w:rPr>
            <w:noProof/>
            <w:webHidden/>
          </w:rPr>
          <w:fldChar w:fldCharType="separate"/>
        </w:r>
        <w:r w:rsidR="009C39A1">
          <w:rPr>
            <w:noProof/>
            <w:webHidden/>
          </w:rPr>
          <w:t>13</w:t>
        </w:r>
        <w:r>
          <w:rPr>
            <w:noProof/>
            <w:webHidden/>
          </w:rPr>
          <w:fldChar w:fldCharType="end"/>
        </w:r>
      </w:hyperlink>
    </w:p>
    <w:p w:rsidR="00B5145F" w:rsidRDefault="00B5145F">
      <w:pPr>
        <w:pStyle w:val="TDC1"/>
        <w:rPr>
          <w:rFonts w:ascii="Calibri" w:hAnsi="Calibri"/>
          <w:b w:val="0"/>
          <w:noProof/>
          <w:color w:val="auto"/>
          <w:sz w:val="22"/>
          <w:szCs w:val="22"/>
          <w:lang w:val="es-CO" w:eastAsia="es-CO"/>
        </w:rPr>
      </w:pPr>
      <w:hyperlink w:anchor="_Toc174161122" w:history="1">
        <w:r w:rsidRPr="00184F2A">
          <w:rPr>
            <w:rStyle w:val="Hipervnculo"/>
            <w:rFonts w:ascii="Arial" w:hAnsi="Arial"/>
            <w:noProof/>
          </w:rPr>
          <w:t>3. Estándares para la Elaboración de la Ayuda</w:t>
        </w:r>
        <w:r>
          <w:rPr>
            <w:noProof/>
            <w:webHidden/>
          </w:rPr>
          <w:tab/>
        </w:r>
        <w:r>
          <w:rPr>
            <w:noProof/>
            <w:webHidden/>
          </w:rPr>
          <w:fldChar w:fldCharType="begin"/>
        </w:r>
        <w:r>
          <w:rPr>
            <w:noProof/>
            <w:webHidden/>
          </w:rPr>
          <w:instrText xml:space="preserve"> PAGEREF _Toc174161122 \h </w:instrText>
        </w:r>
        <w:r>
          <w:rPr>
            <w:noProof/>
            <w:webHidden/>
          </w:rPr>
        </w:r>
        <w:r>
          <w:rPr>
            <w:noProof/>
            <w:webHidden/>
          </w:rPr>
          <w:fldChar w:fldCharType="separate"/>
        </w:r>
        <w:r w:rsidR="009C39A1">
          <w:rPr>
            <w:noProof/>
            <w:webHidden/>
          </w:rPr>
          <w:t>14</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23" w:history="1">
        <w:r w:rsidRPr="00184F2A">
          <w:rPr>
            <w:rStyle w:val="Hipervnculo"/>
            <w:rFonts w:ascii="Arial" w:hAnsi="Arial"/>
            <w:noProof/>
          </w:rPr>
          <w:t>3.1. Convenciones para el Uso del Texto y Colores</w:t>
        </w:r>
        <w:r>
          <w:rPr>
            <w:noProof/>
            <w:webHidden/>
          </w:rPr>
          <w:tab/>
        </w:r>
        <w:r>
          <w:rPr>
            <w:noProof/>
            <w:webHidden/>
          </w:rPr>
          <w:fldChar w:fldCharType="begin"/>
        </w:r>
        <w:r>
          <w:rPr>
            <w:noProof/>
            <w:webHidden/>
          </w:rPr>
          <w:instrText xml:space="preserve"> PAGEREF _Toc174161123 \h </w:instrText>
        </w:r>
        <w:r>
          <w:rPr>
            <w:noProof/>
            <w:webHidden/>
          </w:rPr>
        </w:r>
        <w:r>
          <w:rPr>
            <w:noProof/>
            <w:webHidden/>
          </w:rPr>
          <w:fldChar w:fldCharType="separate"/>
        </w:r>
        <w:r w:rsidR="009C39A1">
          <w:rPr>
            <w:noProof/>
            <w:webHidden/>
          </w:rPr>
          <w:t>14</w:t>
        </w:r>
        <w:r>
          <w:rPr>
            <w:noProof/>
            <w:webHidden/>
          </w:rPr>
          <w:fldChar w:fldCharType="end"/>
        </w:r>
      </w:hyperlink>
    </w:p>
    <w:p w:rsidR="00B5145F" w:rsidRDefault="00B5145F">
      <w:pPr>
        <w:pStyle w:val="TDC1"/>
        <w:rPr>
          <w:rFonts w:ascii="Calibri" w:hAnsi="Calibri"/>
          <w:b w:val="0"/>
          <w:noProof/>
          <w:color w:val="auto"/>
          <w:sz w:val="22"/>
          <w:szCs w:val="22"/>
          <w:lang w:val="es-CO" w:eastAsia="es-CO"/>
        </w:rPr>
      </w:pPr>
      <w:hyperlink w:anchor="_Toc174161124" w:history="1">
        <w:r w:rsidRPr="00184F2A">
          <w:rPr>
            <w:rStyle w:val="Hipervnculo"/>
            <w:rFonts w:ascii="Arial" w:hAnsi="Arial"/>
            <w:noProof/>
          </w:rPr>
          <w:t>4. Normas de Interfaz Gráfica para los Reportes</w:t>
        </w:r>
        <w:r>
          <w:rPr>
            <w:noProof/>
            <w:webHidden/>
          </w:rPr>
          <w:tab/>
        </w:r>
        <w:r>
          <w:rPr>
            <w:noProof/>
            <w:webHidden/>
          </w:rPr>
          <w:fldChar w:fldCharType="begin"/>
        </w:r>
        <w:r>
          <w:rPr>
            <w:noProof/>
            <w:webHidden/>
          </w:rPr>
          <w:instrText xml:space="preserve"> PAGEREF _Toc174161124 \h </w:instrText>
        </w:r>
        <w:r>
          <w:rPr>
            <w:noProof/>
            <w:webHidden/>
          </w:rPr>
        </w:r>
        <w:r>
          <w:rPr>
            <w:noProof/>
            <w:webHidden/>
          </w:rPr>
          <w:fldChar w:fldCharType="separate"/>
        </w:r>
        <w:r w:rsidR="009C39A1">
          <w:rPr>
            <w:noProof/>
            <w:webHidden/>
          </w:rPr>
          <w:t>15</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25" w:history="1">
        <w:r w:rsidRPr="00184F2A">
          <w:rPr>
            <w:rStyle w:val="Hipervnculo"/>
            <w:rFonts w:ascii="Arial" w:hAnsi="Arial"/>
            <w:noProof/>
          </w:rPr>
          <w:t>4.1. Pantalla de Parámetros</w:t>
        </w:r>
        <w:r>
          <w:rPr>
            <w:noProof/>
            <w:webHidden/>
          </w:rPr>
          <w:tab/>
        </w:r>
        <w:r>
          <w:rPr>
            <w:noProof/>
            <w:webHidden/>
          </w:rPr>
          <w:fldChar w:fldCharType="begin"/>
        </w:r>
        <w:r>
          <w:rPr>
            <w:noProof/>
            <w:webHidden/>
          </w:rPr>
          <w:instrText xml:space="preserve"> PAGEREF _Toc174161125 \h </w:instrText>
        </w:r>
        <w:r>
          <w:rPr>
            <w:noProof/>
            <w:webHidden/>
          </w:rPr>
        </w:r>
        <w:r>
          <w:rPr>
            <w:noProof/>
            <w:webHidden/>
          </w:rPr>
          <w:fldChar w:fldCharType="separate"/>
        </w:r>
        <w:r w:rsidR="009C39A1">
          <w:rPr>
            <w:noProof/>
            <w:webHidden/>
          </w:rPr>
          <w:t>15</w:t>
        </w:r>
        <w:r>
          <w:rPr>
            <w:noProof/>
            <w:webHidden/>
          </w:rPr>
          <w:fldChar w:fldCharType="end"/>
        </w:r>
      </w:hyperlink>
    </w:p>
    <w:p w:rsidR="00B5145F" w:rsidRDefault="00B5145F">
      <w:pPr>
        <w:pStyle w:val="TDC2"/>
        <w:tabs>
          <w:tab w:val="right" w:pos="8830"/>
        </w:tabs>
        <w:rPr>
          <w:rFonts w:ascii="Calibri" w:hAnsi="Calibri"/>
          <w:noProof/>
          <w:color w:val="auto"/>
          <w:sz w:val="22"/>
          <w:szCs w:val="22"/>
          <w:lang w:val="es-CO" w:eastAsia="es-CO"/>
        </w:rPr>
      </w:pPr>
      <w:hyperlink w:anchor="_Toc174161126" w:history="1">
        <w:r w:rsidRPr="00184F2A">
          <w:rPr>
            <w:rStyle w:val="Hipervnculo"/>
            <w:rFonts w:ascii="Arial" w:hAnsi="Arial"/>
            <w:noProof/>
          </w:rPr>
          <w:t>4.2. Diseño del Reporte</w:t>
        </w:r>
        <w:r>
          <w:rPr>
            <w:noProof/>
            <w:webHidden/>
          </w:rPr>
          <w:tab/>
        </w:r>
        <w:r>
          <w:rPr>
            <w:noProof/>
            <w:webHidden/>
          </w:rPr>
          <w:fldChar w:fldCharType="begin"/>
        </w:r>
        <w:r>
          <w:rPr>
            <w:noProof/>
            <w:webHidden/>
          </w:rPr>
          <w:instrText xml:space="preserve"> PAGEREF _Toc174161126 \h </w:instrText>
        </w:r>
        <w:r>
          <w:rPr>
            <w:noProof/>
            <w:webHidden/>
          </w:rPr>
        </w:r>
        <w:r>
          <w:rPr>
            <w:noProof/>
            <w:webHidden/>
          </w:rPr>
          <w:fldChar w:fldCharType="separate"/>
        </w:r>
        <w:r w:rsidR="009C39A1">
          <w:rPr>
            <w:noProof/>
            <w:webHidden/>
          </w:rPr>
          <w:t>15</w:t>
        </w:r>
        <w:r>
          <w:rPr>
            <w:noProof/>
            <w:webHidden/>
          </w:rPr>
          <w:fldChar w:fldCharType="end"/>
        </w:r>
      </w:hyperlink>
    </w:p>
    <w:p w:rsidR="00A46729" w:rsidRDefault="00B81001" w:rsidP="00D24E4C">
      <w:pPr>
        <w:ind w:left="31440" w:firstLine="1418"/>
        <w:rPr>
          <w:lang w:val="es-NI"/>
        </w:rPr>
      </w:pPr>
      <w:r>
        <w:rPr>
          <w:lang w:val="es-NI"/>
        </w:rPr>
        <w:fldChar w:fldCharType="end"/>
      </w:r>
    </w:p>
    <w:p w:rsidR="00A46729" w:rsidRDefault="00A46729" w:rsidP="00D24E4C">
      <w:pPr>
        <w:ind w:left="288"/>
        <w:rPr>
          <w:lang w:val="es-NI"/>
        </w:rPr>
      </w:pPr>
      <w:r>
        <w:rPr>
          <w:lang w:val="es-NI"/>
        </w:rPr>
        <w:tab/>
      </w:r>
      <w:r>
        <w:rPr>
          <w:lang w:val="es-NI"/>
        </w:rPr>
        <w:tab/>
      </w:r>
    </w:p>
    <w:p w:rsidR="00A46729" w:rsidRDefault="00A46729" w:rsidP="00D24E4C">
      <w:pPr>
        <w:ind w:left="3120"/>
        <w:rPr>
          <w:lang w:val="es-NI"/>
        </w:rPr>
      </w:pPr>
    </w:p>
    <w:p w:rsidR="00882C39" w:rsidRPr="00673CFF" w:rsidRDefault="00882C39" w:rsidP="00D24E4C">
      <w:pPr>
        <w:pBdr>
          <w:bottom w:val="single" w:sz="4" w:space="1" w:color="auto"/>
        </w:pBdr>
        <w:ind w:left="290"/>
        <w:rPr>
          <w:rFonts w:ascii="Arial" w:hAnsi="Arial" w:cs="Arial"/>
          <w:b/>
          <w:sz w:val="32"/>
          <w:szCs w:val="32"/>
          <w:lang w:val="es-NI"/>
        </w:rPr>
      </w:pPr>
      <w:bookmarkStart w:id="1" w:name="Referencia"/>
      <w:r>
        <w:rPr>
          <w:rFonts w:ascii="Arial" w:hAnsi="Arial"/>
          <w:b/>
        </w:rPr>
        <w:br w:type="page"/>
      </w:r>
      <w:r w:rsidRPr="00673CFF">
        <w:rPr>
          <w:rFonts w:ascii="Arial" w:hAnsi="Arial" w:cs="Arial"/>
          <w:b/>
          <w:sz w:val="32"/>
          <w:szCs w:val="32"/>
          <w:lang w:val="es-NI"/>
        </w:rPr>
        <w:lastRenderedPageBreak/>
        <w:t>Tabla de Ilustraciones</w:t>
      </w:r>
    </w:p>
    <w:p w:rsidR="00882C39" w:rsidRDefault="00882C39" w:rsidP="00D24E4C">
      <w:pPr>
        <w:ind w:left="1704"/>
        <w:rPr>
          <w:lang w:val="es-NI"/>
        </w:rPr>
      </w:pPr>
    </w:p>
    <w:p w:rsidR="00882C39" w:rsidRDefault="00882C39" w:rsidP="00D24E4C">
      <w:pPr>
        <w:ind w:left="1704"/>
        <w:rPr>
          <w:lang w:val="es-NI"/>
        </w:rPr>
      </w:pPr>
    </w:p>
    <w:p w:rsidR="00CC13B5" w:rsidRDefault="00CC13B5" w:rsidP="00D24E4C">
      <w:pPr>
        <w:ind w:left="1704"/>
        <w:rPr>
          <w:lang w:val="es-NI"/>
        </w:rPr>
      </w:pPr>
    </w:p>
    <w:p w:rsidR="00B5145F" w:rsidRDefault="00AE3B9C">
      <w:pPr>
        <w:pStyle w:val="Tabladeilustraciones"/>
        <w:tabs>
          <w:tab w:val="right" w:leader="dot" w:pos="8830"/>
        </w:tabs>
        <w:rPr>
          <w:rFonts w:ascii="Calibri" w:hAnsi="Calibri"/>
          <w:noProof/>
          <w:color w:val="auto"/>
          <w:sz w:val="22"/>
          <w:szCs w:val="22"/>
          <w:lang w:val="es-CO" w:eastAsia="es-CO"/>
        </w:rPr>
      </w:pPr>
      <w:r>
        <w:rPr>
          <w:lang w:val="es-NI"/>
        </w:rPr>
        <w:fldChar w:fldCharType="begin"/>
      </w:r>
      <w:r>
        <w:rPr>
          <w:lang w:val="es-NI"/>
        </w:rPr>
        <w:instrText xml:space="preserve"> TOC \h \z \c "Ilustración" </w:instrText>
      </w:r>
      <w:r>
        <w:rPr>
          <w:lang w:val="es-NI"/>
        </w:rPr>
        <w:fldChar w:fldCharType="separate"/>
      </w:r>
      <w:hyperlink w:anchor="_Toc174161082" w:history="1">
        <w:r w:rsidR="00B5145F" w:rsidRPr="00C231DC">
          <w:rPr>
            <w:rStyle w:val="Hipervnculo"/>
            <w:rFonts w:ascii="Arial" w:hAnsi="Arial" w:cs="Arial"/>
            <w:noProof/>
          </w:rPr>
          <w:t>Ilustración 1. Botones para Control del Formulario MDIParent</w:t>
        </w:r>
        <w:r w:rsidR="00B5145F">
          <w:rPr>
            <w:noProof/>
            <w:webHidden/>
          </w:rPr>
          <w:tab/>
        </w:r>
        <w:r w:rsidR="00B5145F">
          <w:rPr>
            <w:noProof/>
            <w:webHidden/>
          </w:rPr>
          <w:fldChar w:fldCharType="begin"/>
        </w:r>
        <w:r w:rsidR="00B5145F">
          <w:rPr>
            <w:noProof/>
            <w:webHidden/>
          </w:rPr>
          <w:instrText xml:space="preserve"> PAGEREF _Toc174161082 \h </w:instrText>
        </w:r>
        <w:r w:rsidR="00B5145F">
          <w:rPr>
            <w:noProof/>
            <w:webHidden/>
          </w:rPr>
        </w:r>
        <w:r w:rsidR="00B5145F">
          <w:rPr>
            <w:noProof/>
            <w:webHidden/>
          </w:rPr>
          <w:fldChar w:fldCharType="separate"/>
        </w:r>
        <w:r w:rsidR="009C39A1">
          <w:rPr>
            <w:noProof/>
            <w:webHidden/>
          </w:rPr>
          <w:t>5</w:t>
        </w:r>
        <w:r w:rsidR="00B5145F">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3" w:history="1">
        <w:r w:rsidRPr="00C231DC">
          <w:rPr>
            <w:rStyle w:val="Hipervnculo"/>
            <w:rFonts w:ascii="Arial" w:hAnsi="Arial" w:cs="Arial"/>
            <w:noProof/>
          </w:rPr>
          <w:t>Ilustración 2. Campo de sólo lectura</w:t>
        </w:r>
        <w:r>
          <w:rPr>
            <w:noProof/>
            <w:webHidden/>
          </w:rPr>
          <w:tab/>
        </w:r>
        <w:r>
          <w:rPr>
            <w:noProof/>
            <w:webHidden/>
          </w:rPr>
          <w:fldChar w:fldCharType="begin"/>
        </w:r>
        <w:r>
          <w:rPr>
            <w:noProof/>
            <w:webHidden/>
          </w:rPr>
          <w:instrText xml:space="preserve"> PAGEREF _Toc174161083 \h </w:instrText>
        </w:r>
        <w:r>
          <w:rPr>
            <w:noProof/>
            <w:webHidden/>
          </w:rPr>
        </w:r>
        <w:r>
          <w:rPr>
            <w:noProof/>
            <w:webHidden/>
          </w:rPr>
          <w:fldChar w:fldCharType="separate"/>
        </w:r>
        <w:r w:rsidR="009C39A1">
          <w:rPr>
            <w:noProof/>
            <w:webHidden/>
          </w:rPr>
          <w:t>6</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4" w:history="1">
        <w:r w:rsidRPr="00C231DC">
          <w:rPr>
            <w:rStyle w:val="Hipervnculo"/>
            <w:rFonts w:ascii="Arial" w:hAnsi="Arial" w:cs="Arial"/>
            <w:noProof/>
          </w:rPr>
          <w:t>Ilustración 3. Flujo Horizontal</w:t>
        </w:r>
        <w:r>
          <w:rPr>
            <w:noProof/>
            <w:webHidden/>
          </w:rPr>
          <w:tab/>
        </w:r>
        <w:r>
          <w:rPr>
            <w:noProof/>
            <w:webHidden/>
          </w:rPr>
          <w:fldChar w:fldCharType="begin"/>
        </w:r>
        <w:r>
          <w:rPr>
            <w:noProof/>
            <w:webHidden/>
          </w:rPr>
          <w:instrText xml:space="preserve"> PAGEREF _Toc174161084 \h </w:instrText>
        </w:r>
        <w:r>
          <w:rPr>
            <w:noProof/>
            <w:webHidden/>
          </w:rPr>
        </w:r>
        <w:r>
          <w:rPr>
            <w:noProof/>
            <w:webHidden/>
          </w:rPr>
          <w:fldChar w:fldCharType="separate"/>
        </w:r>
        <w:r w:rsidR="009C39A1">
          <w:rPr>
            <w:noProof/>
            <w:webHidden/>
          </w:rPr>
          <w:t>7</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5" w:history="1">
        <w:r w:rsidRPr="00C231DC">
          <w:rPr>
            <w:rStyle w:val="Hipervnculo"/>
            <w:rFonts w:ascii="Arial" w:hAnsi="Arial" w:cs="Arial"/>
            <w:noProof/>
          </w:rPr>
          <w:t>Ilustración 4. Flujo Vertical</w:t>
        </w:r>
        <w:r>
          <w:rPr>
            <w:noProof/>
            <w:webHidden/>
          </w:rPr>
          <w:tab/>
        </w:r>
        <w:r>
          <w:rPr>
            <w:noProof/>
            <w:webHidden/>
          </w:rPr>
          <w:fldChar w:fldCharType="begin"/>
        </w:r>
        <w:r>
          <w:rPr>
            <w:noProof/>
            <w:webHidden/>
          </w:rPr>
          <w:instrText xml:space="preserve"> PAGEREF _Toc174161085 \h </w:instrText>
        </w:r>
        <w:r>
          <w:rPr>
            <w:noProof/>
            <w:webHidden/>
          </w:rPr>
        </w:r>
        <w:r>
          <w:rPr>
            <w:noProof/>
            <w:webHidden/>
          </w:rPr>
          <w:fldChar w:fldCharType="separate"/>
        </w:r>
        <w:r w:rsidR="009C39A1">
          <w:rPr>
            <w:noProof/>
            <w:webHidden/>
          </w:rPr>
          <w:t>7</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6" w:history="1">
        <w:r w:rsidRPr="00C231DC">
          <w:rPr>
            <w:rStyle w:val="Hipervnculo"/>
            <w:rFonts w:ascii="Arial" w:hAnsi="Arial" w:cs="Arial"/>
            <w:noProof/>
          </w:rPr>
          <w:t>Ilustración 5. Pantallas MDIChild</w:t>
        </w:r>
        <w:r>
          <w:rPr>
            <w:noProof/>
            <w:webHidden/>
          </w:rPr>
          <w:tab/>
        </w:r>
        <w:r>
          <w:rPr>
            <w:noProof/>
            <w:webHidden/>
          </w:rPr>
          <w:fldChar w:fldCharType="begin"/>
        </w:r>
        <w:r>
          <w:rPr>
            <w:noProof/>
            <w:webHidden/>
          </w:rPr>
          <w:instrText xml:space="preserve"> PAGEREF _Toc174161086 \h </w:instrText>
        </w:r>
        <w:r>
          <w:rPr>
            <w:noProof/>
            <w:webHidden/>
          </w:rPr>
        </w:r>
        <w:r>
          <w:rPr>
            <w:noProof/>
            <w:webHidden/>
          </w:rPr>
          <w:fldChar w:fldCharType="separate"/>
        </w:r>
        <w:r w:rsidR="009C39A1">
          <w:rPr>
            <w:noProof/>
            <w:webHidden/>
          </w:rPr>
          <w:t>9</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7" w:history="1">
        <w:r w:rsidRPr="00C231DC">
          <w:rPr>
            <w:rStyle w:val="Hipervnculo"/>
            <w:rFonts w:ascii="Arial" w:hAnsi="Arial" w:cs="Arial"/>
            <w:noProof/>
          </w:rPr>
          <w:t>Ilustración 6. Barra de Herramientas</w:t>
        </w:r>
        <w:r>
          <w:rPr>
            <w:noProof/>
            <w:webHidden/>
          </w:rPr>
          <w:tab/>
        </w:r>
        <w:r>
          <w:rPr>
            <w:noProof/>
            <w:webHidden/>
          </w:rPr>
          <w:fldChar w:fldCharType="begin"/>
        </w:r>
        <w:r>
          <w:rPr>
            <w:noProof/>
            <w:webHidden/>
          </w:rPr>
          <w:instrText xml:space="preserve"> PAGEREF _Toc174161087 \h </w:instrText>
        </w:r>
        <w:r>
          <w:rPr>
            <w:noProof/>
            <w:webHidden/>
          </w:rPr>
        </w:r>
        <w:r>
          <w:rPr>
            <w:noProof/>
            <w:webHidden/>
          </w:rPr>
          <w:fldChar w:fldCharType="separate"/>
        </w:r>
        <w:r w:rsidR="009C39A1">
          <w:rPr>
            <w:noProof/>
            <w:webHidden/>
          </w:rPr>
          <w:t>9</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8" w:history="1">
        <w:r w:rsidRPr="00C231DC">
          <w:rPr>
            <w:rStyle w:val="Hipervnculo"/>
            <w:rFonts w:ascii="Arial" w:hAnsi="Arial" w:cs="Arial"/>
            <w:noProof/>
          </w:rPr>
          <w:t>Ilustración 7. Botones para control de formulario MDIChild</w:t>
        </w:r>
        <w:r>
          <w:rPr>
            <w:noProof/>
            <w:webHidden/>
          </w:rPr>
          <w:tab/>
        </w:r>
        <w:r>
          <w:rPr>
            <w:noProof/>
            <w:webHidden/>
          </w:rPr>
          <w:fldChar w:fldCharType="begin"/>
        </w:r>
        <w:r>
          <w:rPr>
            <w:noProof/>
            <w:webHidden/>
          </w:rPr>
          <w:instrText xml:space="preserve"> PAGEREF _Toc174161088 \h </w:instrText>
        </w:r>
        <w:r>
          <w:rPr>
            <w:noProof/>
            <w:webHidden/>
          </w:rPr>
        </w:r>
        <w:r>
          <w:rPr>
            <w:noProof/>
            <w:webHidden/>
          </w:rPr>
          <w:fldChar w:fldCharType="separate"/>
        </w:r>
        <w:r w:rsidR="009C39A1">
          <w:rPr>
            <w:noProof/>
            <w:webHidden/>
          </w:rPr>
          <w:t>11</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89" w:history="1">
        <w:r w:rsidRPr="00C231DC">
          <w:rPr>
            <w:rStyle w:val="Hipervnculo"/>
            <w:rFonts w:ascii="Arial" w:hAnsi="Arial" w:cs="Arial"/>
            <w:noProof/>
          </w:rPr>
          <w:t>Ilustración 8. Botones para control de formularios emergentes</w:t>
        </w:r>
        <w:r>
          <w:rPr>
            <w:noProof/>
            <w:webHidden/>
          </w:rPr>
          <w:tab/>
        </w:r>
        <w:r>
          <w:rPr>
            <w:noProof/>
            <w:webHidden/>
          </w:rPr>
          <w:fldChar w:fldCharType="begin"/>
        </w:r>
        <w:r>
          <w:rPr>
            <w:noProof/>
            <w:webHidden/>
          </w:rPr>
          <w:instrText xml:space="preserve"> PAGEREF _Toc174161089 \h </w:instrText>
        </w:r>
        <w:r>
          <w:rPr>
            <w:noProof/>
            <w:webHidden/>
          </w:rPr>
        </w:r>
        <w:r>
          <w:rPr>
            <w:noProof/>
            <w:webHidden/>
          </w:rPr>
          <w:fldChar w:fldCharType="separate"/>
        </w:r>
        <w:r w:rsidR="009C39A1">
          <w:rPr>
            <w:noProof/>
            <w:webHidden/>
          </w:rPr>
          <w:t>11</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90" w:history="1">
        <w:r w:rsidRPr="00C231DC">
          <w:rPr>
            <w:rStyle w:val="Hipervnculo"/>
            <w:rFonts w:ascii="Arial" w:hAnsi="Arial" w:cs="Arial"/>
            <w:noProof/>
          </w:rPr>
          <w:t>Ilustración 9. Pantalla parámetros reportes</w:t>
        </w:r>
        <w:r>
          <w:rPr>
            <w:noProof/>
            <w:webHidden/>
          </w:rPr>
          <w:tab/>
        </w:r>
        <w:r>
          <w:rPr>
            <w:noProof/>
            <w:webHidden/>
          </w:rPr>
          <w:fldChar w:fldCharType="begin"/>
        </w:r>
        <w:r>
          <w:rPr>
            <w:noProof/>
            <w:webHidden/>
          </w:rPr>
          <w:instrText xml:space="preserve"> PAGEREF _Toc174161090 \h </w:instrText>
        </w:r>
        <w:r>
          <w:rPr>
            <w:noProof/>
            <w:webHidden/>
          </w:rPr>
        </w:r>
        <w:r>
          <w:rPr>
            <w:noProof/>
            <w:webHidden/>
          </w:rPr>
          <w:fldChar w:fldCharType="separate"/>
        </w:r>
        <w:r w:rsidR="009C39A1">
          <w:rPr>
            <w:noProof/>
            <w:webHidden/>
          </w:rPr>
          <w:t>15</w:t>
        </w:r>
        <w:r>
          <w:rPr>
            <w:noProof/>
            <w:webHidden/>
          </w:rPr>
          <w:fldChar w:fldCharType="end"/>
        </w:r>
      </w:hyperlink>
    </w:p>
    <w:p w:rsidR="00B5145F" w:rsidRDefault="00B5145F">
      <w:pPr>
        <w:pStyle w:val="Tabladeilustraciones"/>
        <w:tabs>
          <w:tab w:val="right" w:leader="dot" w:pos="8830"/>
        </w:tabs>
        <w:rPr>
          <w:rFonts w:ascii="Calibri" w:hAnsi="Calibri"/>
          <w:noProof/>
          <w:color w:val="auto"/>
          <w:sz w:val="22"/>
          <w:szCs w:val="22"/>
          <w:lang w:val="es-CO" w:eastAsia="es-CO"/>
        </w:rPr>
      </w:pPr>
      <w:hyperlink w:anchor="_Toc174161091" w:history="1">
        <w:r w:rsidRPr="00C231DC">
          <w:rPr>
            <w:rStyle w:val="Hipervnculo"/>
            <w:rFonts w:ascii="Arial" w:hAnsi="Arial" w:cs="Arial"/>
            <w:noProof/>
          </w:rPr>
          <w:t>Ilustración 10. Elementos del pie del reporte</w:t>
        </w:r>
        <w:r>
          <w:rPr>
            <w:noProof/>
            <w:webHidden/>
          </w:rPr>
          <w:tab/>
        </w:r>
        <w:r>
          <w:rPr>
            <w:noProof/>
            <w:webHidden/>
          </w:rPr>
          <w:fldChar w:fldCharType="begin"/>
        </w:r>
        <w:r>
          <w:rPr>
            <w:noProof/>
            <w:webHidden/>
          </w:rPr>
          <w:instrText xml:space="preserve"> PAGEREF _Toc174161091 \h </w:instrText>
        </w:r>
        <w:r>
          <w:rPr>
            <w:noProof/>
            <w:webHidden/>
          </w:rPr>
        </w:r>
        <w:r>
          <w:rPr>
            <w:noProof/>
            <w:webHidden/>
          </w:rPr>
          <w:fldChar w:fldCharType="separate"/>
        </w:r>
        <w:r w:rsidR="009C39A1">
          <w:rPr>
            <w:noProof/>
            <w:webHidden/>
          </w:rPr>
          <w:t>18</w:t>
        </w:r>
        <w:r>
          <w:rPr>
            <w:noProof/>
            <w:webHidden/>
          </w:rPr>
          <w:fldChar w:fldCharType="end"/>
        </w:r>
      </w:hyperlink>
    </w:p>
    <w:p w:rsidR="00CC13B5" w:rsidRDefault="00AE3B9C" w:rsidP="00D24E4C">
      <w:pPr>
        <w:ind w:left="5952"/>
        <w:rPr>
          <w:lang w:val="es-NI"/>
        </w:rPr>
      </w:pPr>
      <w:r>
        <w:rPr>
          <w:lang w:val="es-NI"/>
        </w:rPr>
        <w:fldChar w:fldCharType="end"/>
      </w: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CC13B5" w:rsidRDefault="00CC13B5" w:rsidP="00D24E4C">
      <w:pPr>
        <w:ind w:left="1704"/>
        <w:rPr>
          <w:lang w:val="es-NI"/>
        </w:rPr>
      </w:pPr>
    </w:p>
    <w:p w:rsidR="00A46729" w:rsidRDefault="00494DAC" w:rsidP="00D24E4C">
      <w:pPr>
        <w:pStyle w:val="Ttulo1"/>
        <w:rPr>
          <w:rFonts w:ascii="Arial" w:hAnsi="Arial"/>
          <w:b w:val="0"/>
        </w:rPr>
      </w:pPr>
      <w:r>
        <w:rPr>
          <w:rFonts w:ascii="Arial" w:hAnsi="Arial"/>
          <w:b w:val="0"/>
        </w:rPr>
        <w:br w:type="page"/>
      </w:r>
      <w:bookmarkStart w:id="2" w:name="_Toc174161108"/>
      <w:r w:rsidR="00A46729">
        <w:rPr>
          <w:rFonts w:ascii="Arial" w:hAnsi="Arial"/>
          <w:b w:val="0"/>
        </w:rPr>
        <w:lastRenderedPageBreak/>
        <w:t>Introducción</w:t>
      </w:r>
      <w:bookmarkEnd w:id="2"/>
    </w:p>
    <w:bookmarkEnd w:id="1"/>
    <w:p w:rsidR="00A46729" w:rsidRDefault="00A46729" w:rsidP="00D24E4C">
      <w:pPr>
        <w:ind w:left="0"/>
        <w:rPr>
          <w:lang w:val="es-NI"/>
        </w:rPr>
      </w:pPr>
    </w:p>
    <w:p w:rsidR="00A46729" w:rsidRPr="00673CFF" w:rsidRDefault="00A46729" w:rsidP="00D24E4C">
      <w:pPr>
        <w:ind w:left="0"/>
        <w:rPr>
          <w:rFonts w:ascii="Arial" w:hAnsi="Arial" w:cs="Arial"/>
          <w:sz w:val="22"/>
          <w:szCs w:val="22"/>
          <w:lang w:val="es-NI"/>
        </w:rPr>
      </w:pPr>
      <w:r w:rsidRPr="00673CFF">
        <w:rPr>
          <w:rFonts w:ascii="Arial" w:hAnsi="Arial" w:cs="Arial"/>
          <w:sz w:val="22"/>
          <w:szCs w:val="22"/>
          <w:lang w:val="es-NI"/>
        </w:rPr>
        <w:t xml:space="preserve">Este documento contiene </w:t>
      </w:r>
      <w:r w:rsidR="00B4730D" w:rsidRPr="00673CFF">
        <w:rPr>
          <w:rFonts w:ascii="Arial" w:hAnsi="Arial" w:cs="Arial"/>
          <w:sz w:val="22"/>
          <w:szCs w:val="22"/>
          <w:lang w:val="es-NI"/>
        </w:rPr>
        <w:t>las Normas de Interfaz Gráfica</w:t>
      </w:r>
      <w:r w:rsidRPr="00673CFF">
        <w:rPr>
          <w:rFonts w:ascii="Arial" w:hAnsi="Arial" w:cs="Arial"/>
          <w:sz w:val="22"/>
          <w:szCs w:val="22"/>
          <w:lang w:val="es-NI"/>
        </w:rPr>
        <w:t xml:space="preserve"> establecidas para el desarrollo del Sistema </w:t>
      </w:r>
      <w:r w:rsidR="006770B0" w:rsidRPr="00673CFF">
        <w:rPr>
          <w:rFonts w:ascii="Arial" w:hAnsi="Arial" w:cs="Arial"/>
          <w:sz w:val="22"/>
          <w:szCs w:val="22"/>
          <w:lang w:val="es-NI"/>
        </w:rPr>
        <w:t xml:space="preserve">de Información </w:t>
      </w:r>
      <w:r w:rsidRPr="00673CFF">
        <w:rPr>
          <w:rFonts w:ascii="Arial" w:hAnsi="Arial" w:cs="Arial"/>
          <w:sz w:val="22"/>
          <w:szCs w:val="22"/>
          <w:lang w:val="es-NI"/>
        </w:rPr>
        <w:t xml:space="preserve">del </w:t>
      </w:r>
      <w:r w:rsidR="00B66AA6" w:rsidRPr="00673CFF">
        <w:rPr>
          <w:rFonts w:ascii="Arial" w:hAnsi="Arial" w:cs="Arial"/>
          <w:sz w:val="22"/>
          <w:szCs w:val="22"/>
          <w:lang w:val="es-NI"/>
        </w:rPr>
        <w:t>Programa de Micro Crédito Usura Cero</w:t>
      </w:r>
      <w:r w:rsidR="00E57F91" w:rsidRPr="00673CFF">
        <w:rPr>
          <w:rFonts w:ascii="Arial" w:hAnsi="Arial" w:cs="Arial"/>
          <w:sz w:val="22"/>
          <w:szCs w:val="22"/>
          <w:lang w:val="es-NI"/>
        </w:rPr>
        <w:t xml:space="preserve"> (</w:t>
      </w:r>
      <w:r w:rsidR="00AC636D" w:rsidRPr="00673CFF">
        <w:rPr>
          <w:rFonts w:ascii="Arial" w:hAnsi="Arial" w:cs="Arial"/>
          <w:sz w:val="22"/>
          <w:szCs w:val="22"/>
          <w:lang w:val="es-NI"/>
        </w:rPr>
        <w:t>SMUSURA0</w:t>
      </w:r>
      <w:r w:rsidR="00E57F91" w:rsidRPr="00673CFF">
        <w:rPr>
          <w:rFonts w:ascii="Arial" w:hAnsi="Arial" w:cs="Arial"/>
          <w:sz w:val="22"/>
          <w:szCs w:val="22"/>
          <w:lang w:val="es-NI"/>
        </w:rPr>
        <w:t xml:space="preserve">) </w:t>
      </w:r>
      <w:r w:rsidR="00B66AA6" w:rsidRPr="00673CFF">
        <w:rPr>
          <w:rFonts w:ascii="Arial" w:hAnsi="Arial" w:cs="Arial"/>
          <w:sz w:val="22"/>
          <w:szCs w:val="22"/>
          <w:lang w:val="es-NI"/>
        </w:rPr>
        <w:t xml:space="preserve"> del </w:t>
      </w:r>
      <w:r w:rsidRPr="00673CFF">
        <w:rPr>
          <w:rFonts w:ascii="Arial" w:hAnsi="Arial" w:cs="Arial"/>
          <w:sz w:val="22"/>
          <w:szCs w:val="22"/>
          <w:lang w:val="es-NI"/>
        </w:rPr>
        <w:t xml:space="preserve">Ministerio de </w:t>
      </w:r>
      <w:r w:rsidR="00B66AA6" w:rsidRPr="00673CFF">
        <w:rPr>
          <w:rFonts w:ascii="Arial" w:hAnsi="Arial" w:cs="Arial"/>
          <w:sz w:val="22"/>
          <w:szCs w:val="22"/>
          <w:lang w:val="es-NI"/>
        </w:rPr>
        <w:t xml:space="preserve">Fomento Industria y Comercio </w:t>
      </w:r>
      <w:r w:rsidRPr="00673CFF">
        <w:rPr>
          <w:rFonts w:ascii="Arial" w:hAnsi="Arial" w:cs="Arial"/>
          <w:sz w:val="22"/>
          <w:szCs w:val="22"/>
          <w:lang w:val="es-NI"/>
        </w:rPr>
        <w:t>(</w:t>
      </w:r>
      <w:r w:rsidR="00B66AA6" w:rsidRPr="00673CFF">
        <w:rPr>
          <w:rFonts w:ascii="Arial" w:hAnsi="Arial" w:cs="Arial"/>
          <w:sz w:val="22"/>
          <w:szCs w:val="22"/>
          <w:lang w:val="es-NI"/>
        </w:rPr>
        <w:t>MIFIC</w:t>
      </w:r>
      <w:r w:rsidRPr="00673CFF">
        <w:rPr>
          <w:rFonts w:ascii="Arial" w:hAnsi="Arial" w:cs="Arial"/>
          <w:sz w:val="22"/>
          <w:szCs w:val="22"/>
          <w:lang w:val="es-NI"/>
        </w:rPr>
        <w:t>).</w:t>
      </w:r>
    </w:p>
    <w:p w:rsidR="00A46729" w:rsidRPr="00673CFF" w:rsidRDefault="00A46729" w:rsidP="00D24E4C">
      <w:pPr>
        <w:ind w:left="0"/>
        <w:rPr>
          <w:rFonts w:ascii="Arial" w:hAnsi="Arial" w:cs="Arial"/>
          <w:sz w:val="22"/>
          <w:szCs w:val="22"/>
          <w:lang w:val="es-NI"/>
        </w:rPr>
      </w:pPr>
    </w:p>
    <w:p w:rsidR="00B4730D" w:rsidRPr="00673CFF" w:rsidRDefault="00B4730D" w:rsidP="00D24E4C">
      <w:pPr>
        <w:pStyle w:val="Textoindependiente"/>
        <w:ind w:left="0"/>
        <w:rPr>
          <w:rFonts w:ascii="Arial" w:hAnsi="Arial" w:cs="Arial"/>
          <w:sz w:val="22"/>
          <w:szCs w:val="22"/>
        </w:rPr>
      </w:pPr>
      <w:r w:rsidRPr="00673CFF">
        <w:rPr>
          <w:rFonts w:ascii="Arial" w:hAnsi="Arial" w:cs="Arial"/>
          <w:sz w:val="22"/>
          <w:szCs w:val="22"/>
        </w:rPr>
        <w:t>La interfaz Gráfica es la “cara” del sistema ante el usuario por lo tanto ésta debe ser lo mas sencilla, amigable y fácil de usar que se pueda. Se sabe que generalmente mientras mas amigable y fácil de usar es la interfaz se requiere mas esfuerzo de desarrollo, sin embargo el objetivo principal al momento de diseñar cada pantalla debe ser agradar al usuario del sistema.</w:t>
      </w:r>
    </w:p>
    <w:p w:rsidR="00B4730D" w:rsidRPr="00673CFF" w:rsidRDefault="00B4730D" w:rsidP="00D24E4C">
      <w:pPr>
        <w:pStyle w:val="Textoindependiente"/>
        <w:ind w:left="0"/>
        <w:rPr>
          <w:rFonts w:ascii="Arial" w:hAnsi="Arial" w:cs="Arial"/>
          <w:sz w:val="22"/>
          <w:szCs w:val="22"/>
        </w:rPr>
      </w:pPr>
      <w:r w:rsidRPr="00673CFF">
        <w:rPr>
          <w:rFonts w:ascii="Arial" w:hAnsi="Arial" w:cs="Arial"/>
          <w:sz w:val="22"/>
          <w:szCs w:val="22"/>
        </w:rPr>
        <w:t>En este documento se resumen ciertas reglas que todos los ingenieros de desarrollo deben aplicar al momento de construir sus pantallas con el objetivo de que todas ellas sean uniformes y se comporten en la medida de lo posible de una misma manera.</w:t>
      </w:r>
    </w:p>
    <w:p w:rsidR="00B4730D" w:rsidRPr="00673CFF" w:rsidRDefault="00B4730D" w:rsidP="00D24E4C">
      <w:pPr>
        <w:pStyle w:val="Textoindependiente"/>
        <w:ind w:left="0"/>
        <w:rPr>
          <w:rFonts w:ascii="Arial" w:hAnsi="Arial" w:cs="Arial"/>
          <w:sz w:val="22"/>
          <w:szCs w:val="22"/>
        </w:rPr>
      </w:pPr>
      <w:r w:rsidRPr="00673CFF">
        <w:rPr>
          <w:rFonts w:ascii="Arial" w:hAnsi="Arial" w:cs="Arial"/>
          <w:sz w:val="22"/>
          <w:szCs w:val="22"/>
        </w:rPr>
        <w:t xml:space="preserve">Es necesario indicar que habrán circunstancias en que alguna regla de las aquí definida pueda ser cambiada o no aplicada debido a que la funcionalidad a implementar no lo permita o no requiera. Estos casos, sin embargo, deben ser analizados en conjunto por el </w:t>
      </w:r>
      <w:r w:rsidR="006770B0" w:rsidRPr="00673CFF">
        <w:rPr>
          <w:rFonts w:ascii="Arial" w:hAnsi="Arial" w:cs="Arial"/>
          <w:sz w:val="22"/>
          <w:szCs w:val="22"/>
        </w:rPr>
        <w:t>equipo de Informática</w:t>
      </w:r>
      <w:r w:rsidRPr="00673CFF">
        <w:rPr>
          <w:rFonts w:ascii="Arial" w:hAnsi="Arial" w:cs="Arial"/>
          <w:sz w:val="22"/>
          <w:szCs w:val="22"/>
        </w:rPr>
        <w:t>.</w:t>
      </w:r>
    </w:p>
    <w:p w:rsidR="00A46729" w:rsidRDefault="00A46729" w:rsidP="00D24E4C">
      <w:pPr>
        <w:ind w:left="0"/>
        <w:rPr>
          <w:rFonts w:ascii="Arial" w:hAnsi="Arial"/>
        </w:rPr>
      </w:pPr>
    </w:p>
    <w:p w:rsidR="00A46729" w:rsidRDefault="00A46729" w:rsidP="00D24E4C">
      <w:pPr>
        <w:ind w:left="288"/>
        <w:rPr>
          <w:lang w:val="es-NI"/>
        </w:rPr>
      </w:pPr>
    </w:p>
    <w:p w:rsidR="00A46729" w:rsidRDefault="00A46729" w:rsidP="00D24E4C">
      <w:pPr>
        <w:ind w:left="288"/>
        <w:rPr>
          <w:lang w:val="es-NI"/>
        </w:rPr>
      </w:pPr>
    </w:p>
    <w:p w:rsidR="00A46729" w:rsidRDefault="00B45930" w:rsidP="00D24E4C">
      <w:pPr>
        <w:pStyle w:val="Ttulo1"/>
        <w:rPr>
          <w:rFonts w:ascii="Arial" w:hAnsi="Arial"/>
          <w:b w:val="0"/>
        </w:rPr>
      </w:pPr>
      <w:r>
        <w:rPr>
          <w:rFonts w:ascii="Arial" w:hAnsi="Arial"/>
          <w:b w:val="0"/>
        </w:rPr>
        <w:br w:type="page"/>
      </w:r>
      <w:bookmarkStart w:id="3" w:name="_Toc174161109"/>
      <w:r w:rsidR="008359EF">
        <w:rPr>
          <w:rFonts w:ascii="Arial" w:hAnsi="Arial"/>
          <w:b w:val="0"/>
        </w:rPr>
        <w:lastRenderedPageBreak/>
        <w:t>Normas de Interfaz Gráfica</w:t>
      </w:r>
      <w:bookmarkEnd w:id="3"/>
    </w:p>
    <w:p w:rsidR="00A46729" w:rsidRDefault="00A46729" w:rsidP="00D24E4C">
      <w:pPr>
        <w:ind w:left="288"/>
      </w:pPr>
    </w:p>
    <w:p w:rsidR="00C05B15" w:rsidRDefault="00C05B15" w:rsidP="00D24E4C">
      <w:pPr>
        <w:ind w:left="288"/>
      </w:pPr>
    </w:p>
    <w:p w:rsidR="00AB1FC7" w:rsidRPr="00673CFF" w:rsidRDefault="008359EF" w:rsidP="00D24E4C">
      <w:pPr>
        <w:ind w:left="0"/>
        <w:rPr>
          <w:rFonts w:ascii="Arial" w:hAnsi="Arial" w:cs="Arial"/>
          <w:sz w:val="22"/>
          <w:szCs w:val="22"/>
        </w:rPr>
      </w:pPr>
      <w:r w:rsidRPr="00673CFF">
        <w:rPr>
          <w:rFonts w:ascii="Arial" w:hAnsi="Arial" w:cs="Arial"/>
          <w:sz w:val="22"/>
          <w:szCs w:val="22"/>
        </w:rPr>
        <w:t xml:space="preserve">A continuación se establecen cada una de las normas para la configuración de la apariencia de los formularios, menús y controles que conformarán cada uno de los </w:t>
      </w:r>
      <w:r w:rsidR="00E57F91" w:rsidRPr="00673CFF">
        <w:rPr>
          <w:rFonts w:ascii="Arial" w:hAnsi="Arial" w:cs="Arial"/>
          <w:sz w:val="22"/>
          <w:szCs w:val="22"/>
        </w:rPr>
        <w:t xml:space="preserve">módulos del </w:t>
      </w:r>
      <w:r w:rsidR="00AC636D" w:rsidRPr="00673CFF">
        <w:rPr>
          <w:rFonts w:ascii="Arial" w:hAnsi="Arial" w:cs="Arial"/>
          <w:sz w:val="22"/>
          <w:szCs w:val="22"/>
        </w:rPr>
        <w:t>SMUSURA0</w:t>
      </w:r>
      <w:r w:rsidRPr="00673CFF">
        <w:rPr>
          <w:rFonts w:ascii="Arial" w:hAnsi="Arial" w:cs="Arial"/>
          <w:sz w:val="22"/>
          <w:szCs w:val="22"/>
        </w:rPr>
        <w:t>.</w:t>
      </w:r>
    </w:p>
    <w:p w:rsidR="00AB1FC7" w:rsidRDefault="00AB1FC7" w:rsidP="00D24E4C">
      <w:pPr>
        <w:ind w:left="288"/>
      </w:pPr>
    </w:p>
    <w:p w:rsidR="00C05B15" w:rsidRDefault="00C05B15" w:rsidP="00D24E4C">
      <w:pPr>
        <w:ind w:left="288"/>
      </w:pPr>
    </w:p>
    <w:p w:rsidR="008359EF" w:rsidRPr="00673CFF" w:rsidRDefault="00C95CD6" w:rsidP="00D24E4C">
      <w:pPr>
        <w:pStyle w:val="Ttulo2"/>
        <w:ind w:left="0"/>
        <w:rPr>
          <w:rFonts w:ascii="Arial" w:hAnsi="Arial"/>
          <w:sz w:val="24"/>
          <w:szCs w:val="24"/>
        </w:rPr>
      </w:pPr>
      <w:bookmarkStart w:id="4" w:name="_Toc174161110"/>
      <w:r w:rsidRPr="00673CFF">
        <w:rPr>
          <w:rFonts w:ascii="Arial" w:hAnsi="Arial"/>
          <w:sz w:val="24"/>
          <w:szCs w:val="24"/>
        </w:rPr>
        <w:t>Ventana Principal, Menús, Barra de Estado</w:t>
      </w:r>
      <w:bookmarkEnd w:id="4"/>
    </w:p>
    <w:p w:rsidR="006A5208" w:rsidRDefault="006A5208" w:rsidP="00D24E4C">
      <w:pPr>
        <w:pStyle w:val="Textoindependiente"/>
        <w:spacing w:after="0"/>
        <w:ind w:left="0"/>
        <w:rPr>
          <w:rFonts w:ascii="Arial" w:hAnsi="Arial" w:cs="Arial"/>
        </w:rPr>
      </w:pPr>
    </w:p>
    <w:p w:rsidR="00483B60" w:rsidRPr="00673CFF" w:rsidRDefault="00483B60"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t xml:space="preserve">La ventana principal de cada </w:t>
      </w:r>
      <w:r w:rsidR="00E57F91" w:rsidRPr="00673CFF">
        <w:rPr>
          <w:rFonts w:ascii="Arial" w:hAnsi="Arial" w:cs="Arial"/>
          <w:sz w:val="22"/>
          <w:szCs w:val="22"/>
        </w:rPr>
        <w:t>módulo</w:t>
      </w:r>
      <w:r w:rsidRPr="00673CFF">
        <w:rPr>
          <w:rFonts w:ascii="Arial" w:hAnsi="Arial" w:cs="Arial"/>
          <w:sz w:val="22"/>
          <w:szCs w:val="22"/>
        </w:rPr>
        <w:t xml:space="preserve"> será un formulario MDI.</w:t>
      </w:r>
    </w:p>
    <w:p w:rsidR="00483B60" w:rsidRPr="00673CFF" w:rsidRDefault="00483B60" w:rsidP="00673CFF">
      <w:pPr>
        <w:pStyle w:val="Textoindependiente"/>
        <w:spacing w:after="0"/>
        <w:ind w:left="0"/>
        <w:rPr>
          <w:rFonts w:ascii="Arial" w:hAnsi="Arial" w:cs="Arial"/>
          <w:sz w:val="22"/>
          <w:szCs w:val="22"/>
        </w:rPr>
      </w:pPr>
    </w:p>
    <w:p w:rsidR="00483B60" w:rsidRPr="00673CFF" w:rsidRDefault="00483B60"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t xml:space="preserve">La parte superior de la ventana principal de los </w:t>
      </w:r>
      <w:r w:rsidR="00E57F91" w:rsidRPr="00673CFF">
        <w:rPr>
          <w:rFonts w:ascii="Arial" w:hAnsi="Arial" w:cs="Arial"/>
          <w:sz w:val="22"/>
          <w:szCs w:val="22"/>
        </w:rPr>
        <w:t>módulos</w:t>
      </w:r>
      <w:r w:rsidRPr="00673CFF">
        <w:rPr>
          <w:rFonts w:ascii="Arial" w:hAnsi="Arial" w:cs="Arial"/>
          <w:sz w:val="22"/>
          <w:szCs w:val="22"/>
        </w:rPr>
        <w:t xml:space="preserve"> o componentes tendrán la siguiente información:</w:t>
      </w:r>
    </w:p>
    <w:p w:rsidR="00483B60" w:rsidRPr="00673CFF" w:rsidRDefault="00483B60" w:rsidP="00D24E4C">
      <w:pPr>
        <w:pStyle w:val="Textoindependiente"/>
        <w:spacing w:after="0"/>
        <w:ind w:left="0"/>
        <w:rPr>
          <w:rFonts w:ascii="Arial" w:hAnsi="Arial" w:cs="Arial"/>
          <w:sz w:val="22"/>
          <w:szCs w:val="22"/>
        </w:rPr>
      </w:pPr>
    </w:p>
    <w:p w:rsidR="00483B60" w:rsidRPr="00673CFF" w:rsidRDefault="00483B60"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 xml:space="preserve">Icono del subsistema o componente, la barra de título debe mostrar </w:t>
      </w:r>
      <w:r w:rsidR="000F433A" w:rsidRPr="00673CFF">
        <w:rPr>
          <w:rFonts w:ascii="Arial" w:hAnsi="Arial" w:cs="Arial"/>
          <w:sz w:val="22"/>
          <w:szCs w:val="22"/>
        </w:rPr>
        <w:t>las siglas del Sistema (</w:t>
      </w:r>
      <w:r w:rsidR="00AC636D" w:rsidRPr="00673CFF">
        <w:rPr>
          <w:rFonts w:ascii="Arial" w:hAnsi="Arial" w:cs="Arial"/>
          <w:sz w:val="22"/>
          <w:szCs w:val="22"/>
        </w:rPr>
        <w:t>SMUSURA0</w:t>
      </w:r>
      <w:r w:rsidR="000F433A" w:rsidRPr="00673CFF">
        <w:rPr>
          <w:rFonts w:ascii="Arial" w:hAnsi="Arial" w:cs="Arial"/>
          <w:sz w:val="22"/>
          <w:szCs w:val="22"/>
        </w:rPr>
        <w:t>)</w:t>
      </w:r>
      <w:r w:rsidRPr="00673CFF">
        <w:rPr>
          <w:rFonts w:ascii="Arial" w:hAnsi="Arial" w:cs="Arial"/>
          <w:sz w:val="22"/>
          <w:szCs w:val="22"/>
        </w:rPr>
        <w:t xml:space="preserve">, seguido del nombre del </w:t>
      </w:r>
      <w:r w:rsidR="00E57F91" w:rsidRPr="00673CFF">
        <w:rPr>
          <w:rFonts w:ascii="Arial" w:hAnsi="Arial" w:cs="Arial"/>
          <w:sz w:val="22"/>
          <w:szCs w:val="22"/>
        </w:rPr>
        <w:t>módulo</w:t>
      </w:r>
      <w:r w:rsidRPr="00673CFF">
        <w:rPr>
          <w:rFonts w:ascii="Arial" w:hAnsi="Arial" w:cs="Arial"/>
          <w:sz w:val="22"/>
          <w:szCs w:val="22"/>
        </w:rPr>
        <w:t xml:space="preserve"> y el nombre de la opción en que está en ese momento el usuario. Ejemplo: </w:t>
      </w:r>
      <w:r w:rsidR="00AC636D" w:rsidRPr="00673CFF">
        <w:rPr>
          <w:rFonts w:ascii="Arial" w:hAnsi="Arial" w:cs="Arial"/>
          <w:b/>
          <w:bCs/>
          <w:sz w:val="22"/>
          <w:szCs w:val="22"/>
        </w:rPr>
        <w:t>SMUSURA0</w:t>
      </w:r>
      <w:r w:rsidRPr="00673CFF">
        <w:rPr>
          <w:rFonts w:ascii="Arial" w:hAnsi="Arial" w:cs="Arial"/>
          <w:b/>
          <w:bCs/>
          <w:sz w:val="22"/>
          <w:szCs w:val="22"/>
        </w:rPr>
        <w:t xml:space="preserve"> - </w:t>
      </w:r>
      <w:r w:rsidR="00E57F91" w:rsidRPr="00673CFF">
        <w:rPr>
          <w:rFonts w:ascii="Arial" w:hAnsi="Arial" w:cs="Arial"/>
          <w:b/>
          <w:bCs/>
          <w:sz w:val="22"/>
          <w:szCs w:val="22"/>
        </w:rPr>
        <w:t>Módulo</w:t>
      </w:r>
      <w:r w:rsidRPr="00673CFF">
        <w:rPr>
          <w:rFonts w:ascii="Arial" w:hAnsi="Arial" w:cs="Arial"/>
          <w:b/>
          <w:bCs/>
          <w:sz w:val="22"/>
          <w:szCs w:val="22"/>
        </w:rPr>
        <w:t xml:space="preserve"> de </w:t>
      </w:r>
      <w:r w:rsidR="007148EF" w:rsidRPr="00673CFF">
        <w:rPr>
          <w:rFonts w:ascii="Arial" w:hAnsi="Arial" w:cs="Arial"/>
          <w:b/>
          <w:bCs/>
          <w:sz w:val="22"/>
          <w:szCs w:val="22"/>
        </w:rPr>
        <w:t xml:space="preserve">Control de Clientes </w:t>
      </w:r>
      <w:r w:rsidRPr="00673CFF">
        <w:rPr>
          <w:rFonts w:ascii="Arial" w:hAnsi="Arial" w:cs="Arial"/>
          <w:b/>
          <w:bCs/>
          <w:sz w:val="22"/>
          <w:szCs w:val="22"/>
        </w:rPr>
        <w:t>- [</w:t>
      </w:r>
      <w:r w:rsidR="007148EF" w:rsidRPr="00673CFF">
        <w:rPr>
          <w:rFonts w:ascii="Arial" w:hAnsi="Arial" w:cs="Arial"/>
          <w:b/>
          <w:bCs/>
          <w:sz w:val="22"/>
          <w:szCs w:val="22"/>
        </w:rPr>
        <w:t xml:space="preserve">Captura de Ficha de </w:t>
      </w:r>
      <w:r w:rsidR="00D3111A" w:rsidRPr="00673CFF">
        <w:rPr>
          <w:rFonts w:ascii="Arial" w:hAnsi="Arial" w:cs="Arial"/>
          <w:b/>
          <w:bCs/>
          <w:sz w:val="22"/>
          <w:szCs w:val="22"/>
        </w:rPr>
        <w:t>Inscripción</w:t>
      </w:r>
      <w:r w:rsidRPr="00673CFF">
        <w:rPr>
          <w:rFonts w:ascii="Arial" w:hAnsi="Arial" w:cs="Arial"/>
          <w:b/>
          <w:bCs/>
          <w:sz w:val="22"/>
          <w:szCs w:val="22"/>
        </w:rPr>
        <w:t>].</w:t>
      </w:r>
    </w:p>
    <w:p w:rsidR="00483B60" w:rsidRPr="00673CFF" w:rsidRDefault="00483B60" w:rsidP="00D24E4C">
      <w:pPr>
        <w:pStyle w:val="Textoindependiente"/>
        <w:spacing w:after="0"/>
        <w:ind w:left="300"/>
        <w:rPr>
          <w:rFonts w:ascii="Arial" w:hAnsi="Arial" w:cs="Arial"/>
          <w:sz w:val="22"/>
          <w:szCs w:val="22"/>
        </w:rPr>
      </w:pPr>
    </w:p>
    <w:p w:rsidR="00483B60" w:rsidRPr="00673CFF" w:rsidRDefault="00483B60"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Barra de Menú</w:t>
      </w:r>
      <w:r w:rsidR="00C84A2A" w:rsidRPr="00673CFF">
        <w:rPr>
          <w:rFonts w:ascii="Arial" w:hAnsi="Arial" w:cs="Arial"/>
          <w:sz w:val="22"/>
          <w:szCs w:val="22"/>
        </w:rPr>
        <w:t xml:space="preserve"> Horizontal</w:t>
      </w:r>
      <w:r w:rsidRPr="00673CFF">
        <w:rPr>
          <w:rFonts w:ascii="Arial" w:hAnsi="Arial" w:cs="Arial"/>
          <w:sz w:val="22"/>
          <w:szCs w:val="22"/>
        </w:rPr>
        <w:t>.</w:t>
      </w:r>
    </w:p>
    <w:p w:rsidR="00483B60" w:rsidRPr="00673CFF" w:rsidRDefault="00483B60" w:rsidP="00D24E4C">
      <w:pPr>
        <w:pStyle w:val="Textoindependiente"/>
        <w:spacing w:after="0"/>
        <w:ind w:left="300"/>
        <w:rPr>
          <w:rFonts w:ascii="Arial" w:hAnsi="Arial" w:cs="Arial"/>
          <w:sz w:val="22"/>
          <w:szCs w:val="22"/>
        </w:rPr>
      </w:pPr>
    </w:p>
    <w:p w:rsidR="00483B60" w:rsidRPr="00673CFF" w:rsidRDefault="00483B60"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 xml:space="preserve">Barra de </w:t>
      </w:r>
      <w:r w:rsidR="00D1589A" w:rsidRPr="00673CFF">
        <w:rPr>
          <w:rFonts w:ascii="Arial" w:hAnsi="Arial" w:cs="Arial"/>
          <w:sz w:val="22"/>
          <w:szCs w:val="22"/>
        </w:rPr>
        <w:t>Accesos Directos</w:t>
      </w:r>
      <w:r w:rsidR="002058FF" w:rsidRPr="00673CFF">
        <w:rPr>
          <w:rFonts w:ascii="Arial" w:hAnsi="Arial" w:cs="Arial"/>
          <w:sz w:val="22"/>
          <w:szCs w:val="22"/>
        </w:rPr>
        <w:t>,</w:t>
      </w:r>
      <w:r w:rsidRPr="00673CFF">
        <w:rPr>
          <w:rFonts w:ascii="Arial" w:hAnsi="Arial" w:cs="Arial"/>
          <w:sz w:val="22"/>
          <w:szCs w:val="22"/>
        </w:rPr>
        <w:t xml:space="preserve"> conformada por </w:t>
      </w:r>
      <w:r w:rsidR="00C84A2A" w:rsidRPr="00673CFF">
        <w:rPr>
          <w:rFonts w:ascii="Arial" w:hAnsi="Arial" w:cs="Arial"/>
          <w:sz w:val="22"/>
          <w:szCs w:val="22"/>
        </w:rPr>
        <w:t>i</w:t>
      </w:r>
      <w:r w:rsidRPr="00673CFF">
        <w:rPr>
          <w:rFonts w:ascii="Arial" w:hAnsi="Arial" w:cs="Arial"/>
          <w:sz w:val="22"/>
          <w:szCs w:val="22"/>
        </w:rPr>
        <w:t>cono y nombre correspondiente  de la opción en la parte izquierda de la pantalla.</w:t>
      </w:r>
    </w:p>
    <w:p w:rsidR="00483B60" w:rsidRPr="00673CFF" w:rsidRDefault="00483B60" w:rsidP="00D24E4C">
      <w:pPr>
        <w:pStyle w:val="Textoindependiente"/>
        <w:spacing w:after="0"/>
        <w:ind w:left="0"/>
        <w:rPr>
          <w:rFonts w:ascii="Arial" w:hAnsi="Arial" w:cs="Arial"/>
          <w:sz w:val="22"/>
          <w:szCs w:val="22"/>
        </w:rPr>
      </w:pPr>
    </w:p>
    <w:p w:rsidR="00483B60" w:rsidRPr="00673CFF" w:rsidRDefault="00483B60"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t>La ventana en que se ejecuta una aplicación debe presentarse maximizada. Así también las ventanas en que se ejecutan las opciones principales.</w:t>
      </w:r>
    </w:p>
    <w:p w:rsidR="00483B60" w:rsidRPr="00673CFF" w:rsidRDefault="00483B60" w:rsidP="00673CFF">
      <w:pPr>
        <w:pStyle w:val="Textoindependiente"/>
        <w:spacing w:after="0"/>
        <w:ind w:left="720"/>
        <w:rPr>
          <w:rFonts w:ascii="Arial" w:hAnsi="Arial" w:cs="Arial"/>
          <w:sz w:val="22"/>
          <w:szCs w:val="22"/>
        </w:rPr>
      </w:pPr>
    </w:p>
    <w:p w:rsidR="00483B60" w:rsidRPr="00673CFF" w:rsidRDefault="00FA74B5"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t>Los formularios</w:t>
      </w:r>
      <w:r w:rsidR="00483B60" w:rsidRPr="00673CFF">
        <w:rPr>
          <w:rFonts w:ascii="Arial" w:hAnsi="Arial" w:cs="Arial"/>
          <w:sz w:val="22"/>
          <w:szCs w:val="22"/>
        </w:rPr>
        <w:t xml:space="preserve"> </w:t>
      </w:r>
      <w:r w:rsidR="008E3196" w:rsidRPr="00673CFF">
        <w:rPr>
          <w:rFonts w:ascii="Arial" w:hAnsi="Arial" w:cs="Arial"/>
          <w:sz w:val="22"/>
          <w:szCs w:val="22"/>
        </w:rPr>
        <w:t xml:space="preserve">emergentes </w:t>
      </w:r>
      <w:r w:rsidR="00483B60" w:rsidRPr="00673CFF">
        <w:rPr>
          <w:rFonts w:ascii="Arial" w:hAnsi="Arial" w:cs="Arial"/>
          <w:sz w:val="22"/>
          <w:szCs w:val="22"/>
        </w:rPr>
        <w:t>que s</w:t>
      </w:r>
      <w:r w:rsidRPr="00673CFF">
        <w:rPr>
          <w:rFonts w:ascii="Arial" w:hAnsi="Arial" w:cs="Arial"/>
          <w:sz w:val="22"/>
          <w:szCs w:val="22"/>
        </w:rPr>
        <w:t>ean</w:t>
      </w:r>
      <w:r w:rsidR="00483B60" w:rsidRPr="00673CFF">
        <w:rPr>
          <w:rFonts w:ascii="Arial" w:hAnsi="Arial" w:cs="Arial"/>
          <w:sz w:val="22"/>
          <w:szCs w:val="22"/>
        </w:rPr>
        <w:t xml:space="preserve"> llamad</w:t>
      </w:r>
      <w:r w:rsidRPr="00673CFF">
        <w:rPr>
          <w:rFonts w:ascii="Arial" w:hAnsi="Arial" w:cs="Arial"/>
          <w:sz w:val="22"/>
          <w:szCs w:val="22"/>
        </w:rPr>
        <w:t>o</w:t>
      </w:r>
      <w:r w:rsidR="00483B60" w:rsidRPr="00673CFF">
        <w:rPr>
          <w:rFonts w:ascii="Arial" w:hAnsi="Arial" w:cs="Arial"/>
          <w:sz w:val="22"/>
          <w:szCs w:val="22"/>
        </w:rPr>
        <w:t xml:space="preserve">s por </w:t>
      </w:r>
      <w:r w:rsidR="008E3196" w:rsidRPr="00673CFF">
        <w:rPr>
          <w:rFonts w:ascii="Arial" w:hAnsi="Arial" w:cs="Arial"/>
          <w:sz w:val="22"/>
          <w:szCs w:val="22"/>
        </w:rPr>
        <w:t>los formularios</w:t>
      </w:r>
      <w:r w:rsidR="00483B60" w:rsidRPr="00673CFF">
        <w:rPr>
          <w:rFonts w:ascii="Arial" w:hAnsi="Arial" w:cs="Arial"/>
          <w:sz w:val="22"/>
          <w:szCs w:val="22"/>
        </w:rPr>
        <w:t xml:space="preserve"> MDIChild deben m</w:t>
      </w:r>
      <w:r w:rsidRPr="00673CFF">
        <w:rPr>
          <w:rFonts w:ascii="Arial" w:hAnsi="Arial" w:cs="Arial"/>
          <w:sz w:val="22"/>
          <w:szCs w:val="22"/>
        </w:rPr>
        <w:t>ostrarse</w:t>
      </w:r>
      <w:r w:rsidR="00483B60" w:rsidRPr="00673CFF">
        <w:rPr>
          <w:rFonts w:ascii="Arial" w:hAnsi="Arial" w:cs="Arial"/>
          <w:sz w:val="22"/>
          <w:szCs w:val="22"/>
        </w:rPr>
        <w:t xml:space="preserve"> al centro de la pantalla </w:t>
      </w:r>
      <w:r w:rsidRPr="00673CFF">
        <w:rPr>
          <w:rFonts w:ascii="Arial" w:hAnsi="Arial" w:cs="Arial"/>
          <w:sz w:val="22"/>
          <w:szCs w:val="22"/>
        </w:rPr>
        <w:t xml:space="preserve">utilizando la propiedad </w:t>
      </w:r>
      <w:r w:rsidR="00174908" w:rsidRPr="00673CFF">
        <w:rPr>
          <w:rFonts w:ascii="Arial" w:hAnsi="Arial" w:cs="Arial"/>
          <w:sz w:val="22"/>
          <w:szCs w:val="22"/>
        </w:rPr>
        <w:t>StartPosition = CenterScreen</w:t>
      </w:r>
      <w:r w:rsidR="00483B60" w:rsidRPr="00673CFF">
        <w:rPr>
          <w:rFonts w:ascii="Arial" w:hAnsi="Arial" w:cs="Arial"/>
          <w:sz w:val="22"/>
          <w:szCs w:val="22"/>
        </w:rPr>
        <w:t>.</w:t>
      </w:r>
    </w:p>
    <w:p w:rsidR="00483B60" w:rsidRPr="00673CFF" w:rsidRDefault="00483B60" w:rsidP="00673CFF">
      <w:pPr>
        <w:pStyle w:val="Textoindependiente"/>
        <w:spacing w:after="0"/>
        <w:ind w:left="720"/>
        <w:rPr>
          <w:rFonts w:ascii="Arial" w:hAnsi="Arial" w:cs="Arial"/>
          <w:sz w:val="22"/>
          <w:szCs w:val="22"/>
        </w:rPr>
      </w:pPr>
    </w:p>
    <w:p w:rsidR="002D3D0D" w:rsidRPr="00673CFF" w:rsidRDefault="00483B60"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t xml:space="preserve">La barra de estado de la ventana principal se divide en </w:t>
      </w:r>
      <w:r w:rsidR="002D3D0D" w:rsidRPr="00673CFF">
        <w:rPr>
          <w:rFonts w:ascii="Arial" w:hAnsi="Arial" w:cs="Arial"/>
          <w:sz w:val="22"/>
          <w:szCs w:val="22"/>
        </w:rPr>
        <w:t>6</w:t>
      </w:r>
      <w:r w:rsidRPr="00673CFF">
        <w:rPr>
          <w:rFonts w:ascii="Arial" w:hAnsi="Arial" w:cs="Arial"/>
          <w:sz w:val="22"/>
          <w:szCs w:val="22"/>
        </w:rPr>
        <w:t xml:space="preserve"> </w:t>
      </w:r>
      <w:r w:rsidR="00EE36B1" w:rsidRPr="00673CFF">
        <w:rPr>
          <w:rFonts w:ascii="Arial" w:hAnsi="Arial" w:cs="Arial"/>
          <w:sz w:val="22"/>
          <w:szCs w:val="22"/>
        </w:rPr>
        <w:t>etiquetas (StatusLabel)</w:t>
      </w:r>
      <w:r w:rsidRPr="00673CFF">
        <w:rPr>
          <w:rFonts w:ascii="Arial" w:hAnsi="Arial" w:cs="Arial"/>
          <w:sz w:val="22"/>
          <w:szCs w:val="22"/>
        </w:rPr>
        <w:t xml:space="preserve">, </w:t>
      </w:r>
      <w:r w:rsidR="002D3D0D" w:rsidRPr="00673CFF">
        <w:rPr>
          <w:rFonts w:ascii="Arial" w:hAnsi="Arial" w:cs="Arial"/>
          <w:sz w:val="22"/>
          <w:szCs w:val="22"/>
        </w:rPr>
        <w:t>las cuales son:</w:t>
      </w:r>
    </w:p>
    <w:p w:rsidR="002D3D0D" w:rsidRPr="00673CFF" w:rsidRDefault="002D3D0D" w:rsidP="00D24E4C">
      <w:pPr>
        <w:pStyle w:val="Textoindependiente"/>
        <w:spacing w:after="0"/>
        <w:ind w:left="0"/>
        <w:rPr>
          <w:rFonts w:ascii="Arial" w:hAnsi="Arial" w:cs="Arial"/>
          <w:sz w:val="22"/>
          <w:szCs w:val="22"/>
        </w:rPr>
      </w:pPr>
    </w:p>
    <w:p w:rsidR="002D3D0D"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Fecha</w:t>
      </w:r>
      <w:r w:rsidR="00483B60" w:rsidRPr="00673CFF">
        <w:rPr>
          <w:rFonts w:ascii="Arial" w:hAnsi="Arial" w:cs="Arial"/>
          <w:sz w:val="22"/>
          <w:szCs w:val="22"/>
        </w:rPr>
        <w:t xml:space="preserve"> con formato dd/mm/yyyy</w:t>
      </w:r>
    </w:p>
    <w:p w:rsidR="002D3D0D" w:rsidRPr="00673CFF" w:rsidRDefault="002D3D0D" w:rsidP="00673CFF">
      <w:pPr>
        <w:pStyle w:val="Textoindependiente"/>
        <w:spacing w:after="0"/>
        <w:ind w:left="1068"/>
        <w:rPr>
          <w:rFonts w:ascii="Arial" w:hAnsi="Arial" w:cs="Arial"/>
          <w:sz w:val="22"/>
          <w:szCs w:val="22"/>
        </w:rPr>
      </w:pPr>
    </w:p>
    <w:p w:rsidR="002D3D0D"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H</w:t>
      </w:r>
      <w:r w:rsidR="00483B60" w:rsidRPr="00673CFF">
        <w:rPr>
          <w:rFonts w:ascii="Arial" w:hAnsi="Arial" w:cs="Arial"/>
          <w:sz w:val="22"/>
          <w:szCs w:val="22"/>
        </w:rPr>
        <w:t xml:space="preserve">ora con formato </w:t>
      </w:r>
      <w:r w:rsidR="00EE36B1" w:rsidRPr="00673CFF">
        <w:rPr>
          <w:rFonts w:ascii="Arial" w:hAnsi="Arial" w:cs="Arial"/>
          <w:sz w:val="22"/>
          <w:szCs w:val="22"/>
        </w:rPr>
        <w:t>hh</w:t>
      </w:r>
      <w:r w:rsidR="00483B60" w:rsidRPr="00673CFF">
        <w:rPr>
          <w:rFonts w:ascii="Arial" w:hAnsi="Arial" w:cs="Arial"/>
          <w:sz w:val="22"/>
          <w:szCs w:val="22"/>
        </w:rPr>
        <w:t>:</w:t>
      </w:r>
      <w:r w:rsidR="00EE36B1" w:rsidRPr="00673CFF">
        <w:rPr>
          <w:rFonts w:ascii="Arial" w:hAnsi="Arial" w:cs="Arial"/>
          <w:sz w:val="22"/>
          <w:szCs w:val="22"/>
        </w:rPr>
        <w:t>mm:ss</w:t>
      </w:r>
      <w:r w:rsidR="00483B60" w:rsidRPr="00673CFF">
        <w:rPr>
          <w:rFonts w:ascii="Arial" w:hAnsi="Arial" w:cs="Arial"/>
          <w:sz w:val="22"/>
          <w:szCs w:val="22"/>
        </w:rPr>
        <w:t xml:space="preserve"> </w:t>
      </w:r>
      <w:r w:rsidR="00EE36B1" w:rsidRPr="00673CFF">
        <w:rPr>
          <w:rFonts w:ascii="Arial" w:hAnsi="Arial" w:cs="Arial"/>
          <w:sz w:val="22"/>
          <w:szCs w:val="22"/>
        </w:rPr>
        <w:t>am</w:t>
      </w:r>
      <w:r w:rsidR="00483B60" w:rsidRPr="00673CFF">
        <w:rPr>
          <w:rFonts w:ascii="Arial" w:hAnsi="Arial" w:cs="Arial"/>
          <w:sz w:val="22"/>
          <w:szCs w:val="22"/>
        </w:rPr>
        <w:t>/</w:t>
      </w:r>
      <w:r w:rsidR="00EE36B1" w:rsidRPr="00673CFF">
        <w:rPr>
          <w:rFonts w:ascii="Arial" w:hAnsi="Arial" w:cs="Arial"/>
          <w:sz w:val="22"/>
          <w:szCs w:val="22"/>
        </w:rPr>
        <w:t>pm</w:t>
      </w:r>
    </w:p>
    <w:p w:rsidR="002D3D0D" w:rsidRPr="00673CFF" w:rsidRDefault="002D3D0D" w:rsidP="00673CFF">
      <w:pPr>
        <w:pStyle w:val="Textoindependiente"/>
        <w:spacing w:after="0"/>
        <w:ind w:left="1068"/>
        <w:rPr>
          <w:rFonts w:ascii="Arial" w:hAnsi="Arial" w:cs="Arial"/>
          <w:sz w:val="22"/>
          <w:szCs w:val="22"/>
        </w:rPr>
      </w:pPr>
    </w:p>
    <w:p w:rsidR="002D3D0D"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Etiqueta para diversos propósitos, por ejemplo posición del registro seleccionado por el usuario (1 de 200).</w:t>
      </w:r>
    </w:p>
    <w:p w:rsidR="002D3D0D" w:rsidRPr="00673CFF" w:rsidRDefault="002D3D0D" w:rsidP="00673CFF">
      <w:pPr>
        <w:pStyle w:val="Textoindependiente"/>
        <w:spacing w:after="0"/>
        <w:ind w:left="1068"/>
        <w:rPr>
          <w:rFonts w:ascii="Arial" w:hAnsi="Arial" w:cs="Arial"/>
          <w:sz w:val="22"/>
          <w:szCs w:val="22"/>
        </w:rPr>
      </w:pPr>
    </w:p>
    <w:p w:rsidR="002D3D0D"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Nombre del Servidor.</w:t>
      </w:r>
    </w:p>
    <w:p w:rsidR="002D3D0D" w:rsidRPr="00673CFF" w:rsidRDefault="002D3D0D" w:rsidP="00673CFF">
      <w:pPr>
        <w:pStyle w:val="Textoindependiente"/>
        <w:spacing w:after="0"/>
        <w:ind w:left="1068"/>
        <w:rPr>
          <w:rFonts w:ascii="Arial" w:hAnsi="Arial" w:cs="Arial"/>
          <w:sz w:val="22"/>
          <w:szCs w:val="22"/>
        </w:rPr>
      </w:pPr>
    </w:p>
    <w:p w:rsidR="002D3D0D"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 xml:space="preserve">Nombre de </w:t>
      </w:r>
      <w:smartTag w:uri="urn:schemas-microsoft-com:office:smarttags" w:element="PersonName">
        <w:smartTagPr>
          <w:attr w:name="ProductID" w:val="la Base"/>
        </w:smartTagPr>
        <w:r w:rsidRPr="00673CFF">
          <w:rPr>
            <w:rFonts w:ascii="Arial" w:hAnsi="Arial" w:cs="Arial"/>
            <w:sz w:val="22"/>
            <w:szCs w:val="22"/>
          </w:rPr>
          <w:t>la Base</w:t>
        </w:r>
      </w:smartTag>
      <w:r w:rsidRPr="00673CFF">
        <w:rPr>
          <w:rFonts w:ascii="Arial" w:hAnsi="Arial" w:cs="Arial"/>
          <w:sz w:val="22"/>
          <w:szCs w:val="22"/>
        </w:rPr>
        <w:t xml:space="preserve"> de Datos.</w:t>
      </w:r>
    </w:p>
    <w:p w:rsidR="002D3D0D" w:rsidRPr="00673CFF" w:rsidRDefault="002D3D0D" w:rsidP="00673CFF">
      <w:pPr>
        <w:pStyle w:val="Textoindependiente"/>
        <w:spacing w:after="0"/>
        <w:ind w:left="1068"/>
        <w:rPr>
          <w:rFonts w:ascii="Arial" w:hAnsi="Arial" w:cs="Arial"/>
          <w:sz w:val="22"/>
          <w:szCs w:val="22"/>
        </w:rPr>
      </w:pPr>
    </w:p>
    <w:p w:rsidR="00483B60" w:rsidRPr="00673CFF" w:rsidRDefault="002D3D0D" w:rsidP="000B5321">
      <w:pPr>
        <w:pStyle w:val="Textoindependiente"/>
        <w:numPr>
          <w:ilvl w:val="0"/>
          <w:numId w:val="8"/>
        </w:numPr>
        <w:spacing w:after="0"/>
        <w:rPr>
          <w:rFonts w:ascii="Arial" w:hAnsi="Arial" w:cs="Arial"/>
          <w:sz w:val="22"/>
          <w:szCs w:val="22"/>
        </w:rPr>
      </w:pPr>
      <w:r w:rsidRPr="00673CFF">
        <w:rPr>
          <w:rFonts w:ascii="Arial" w:hAnsi="Arial" w:cs="Arial"/>
          <w:sz w:val="22"/>
          <w:szCs w:val="22"/>
        </w:rPr>
        <w:t>L</w:t>
      </w:r>
      <w:r w:rsidR="00483B60" w:rsidRPr="00673CFF">
        <w:rPr>
          <w:rFonts w:ascii="Arial" w:hAnsi="Arial" w:cs="Arial"/>
          <w:sz w:val="22"/>
          <w:szCs w:val="22"/>
        </w:rPr>
        <w:t xml:space="preserve">ogin </w:t>
      </w:r>
      <w:r w:rsidR="00EE36B1" w:rsidRPr="00673CFF">
        <w:rPr>
          <w:rFonts w:ascii="Arial" w:hAnsi="Arial" w:cs="Arial"/>
          <w:sz w:val="22"/>
          <w:szCs w:val="22"/>
        </w:rPr>
        <w:t>(Username)</w:t>
      </w:r>
      <w:r w:rsidR="00483B60" w:rsidRPr="00673CFF">
        <w:rPr>
          <w:rFonts w:ascii="Arial" w:hAnsi="Arial" w:cs="Arial"/>
          <w:sz w:val="22"/>
          <w:szCs w:val="22"/>
        </w:rPr>
        <w:t xml:space="preserve"> del usuario conectado.</w:t>
      </w:r>
    </w:p>
    <w:p w:rsidR="00DA37A6" w:rsidRPr="00673CFF" w:rsidRDefault="00DA37A6" w:rsidP="00673CFF">
      <w:pPr>
        <w:pStyle w:val="Textoindependiente"/>
        <w:spacing w:after="0"/>
        <w:ind w:left="1068"/>
        <w:rPr>
          <w:rFonts w:ascii="Arial" w:hAnsi="Arial" w:cs="Arial"/>
          <w:sz w:val="22"/>
          <w:szCs w:val="22"/>
        </w:rPr>
      </w:pPr>
    </w:p>
    <w:p w:rsidR="00DA37A6" w:rsidRPr="00673CFF" w:rsidRDefault="00DA37A6" w:rsidP="000B5321">
      <w:pPr>
        <w:pStyle w:val="Textoindependiente"/>
        <w:numPr>
          <w:ilvl w:val="0"/>
          <w:numId w:val="7"/>
        </w:numPr>
        <w:spacing w:after="0"/>
        <w:rPr>
          <w:rFonts w:ascii="Arial" w:hAnsi="Arial" w:cs="Arial"/>
          <w:sz w:val="22"/>
          <w:szCs w:val="22"/>
        </w:rPr>
      </w:pPr>
      <w:r w:rsidRPr="00673CFF">
        <w:rPr>
          <w:rFonts w:ascii="Arial" w:hAnsi="Arial" w:cs="Arial"/>
          <w:sz w:val="22"/>
          <w:szCs w:val="22"/>
        </w:rPr>
        <w:lastRenderedPageBreak/>
        <w:t>Los formularios MDIParent deberán tener las propiedades MinimizeBox y MaximizeBox en True, con el fin que el usuario pueda tener varias ventanas abiertas al mismo tiempo.</w:t>
      </w:r>
    </w:p>
    <w:p w:rsidR="00DA37A6" w:rsidRDefault="00DA37A6" w:rsidP="00D24E4C">
      <w:pPr>
        <w:pStyle w:val="Textoindependiente"/>
        <w:spacing w:after="0"/>
        <w:ind w:left="0"/>
        <w:rPr>
          <w:rFonts w:ascii="Arial" w:hAnsi="Arial" w:cs="Arial"/>
          <w:lang w:val="es-AR"/>
        </w:rPr>
      </w:pPr>
    </w:p>
    <w:p w:rsidR="00DA37A6" w:rsidRDefault="00C86584" w:rsidP="00D24E4C">
      <w:pPr>
        <w:pStyle w:val="Textoindependiente"/>
        <w:keepNext/>
        <w:spacing w:after="0"/>
        <w:ind w:left="0"/>
        <w:jc w:val="center"/>
      </w:pPr>
      <w:r>
        <w:rPr>
          <w:rFonts w:ascii="Arial" w:hAnsi="Arial" w:cs="Arial"/>
          <w:noProof/>
          <w:lang w:val="es-CO" w:eastAsia="es-CO"/>
        </w:rPr>
        <w:drawing>
          <wp:inline distT="0" distB="0" distL="0" distR="0">
            <wp:extent cx="2124075" cy="266700"/>
            <wp:effectExtent l="19050" t="0" r="9525" b="0"/>
            <wp:docPr id="1" name="Imagen 1" descr="ControlBox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BoxMMC"/>
                    <pic:cNvPicPr>
                      <a:picLocks noChangeAspect="1" noChangeArrowheads="1"/>
                    </pic:cNvPicPr>
                  </pic:nvPicPr>
                  <pic:blipFill>
                    <a:blip r:embed="rId11"/>
                    <a:srcRect/>
                    <a:stretch>
                      <a:fillRect/>
                    </a:stretch>
                  </pic:blipFill>
                  <pic:spPr bwMode="auto">
                    <a:xfrm>
                      <a:off x="0" y="0"/>
                      <a:ext cx="2124075" cy="266700"/>
                    </a:xfrm>
                    <a:prstGeom prst="rect">
                      <a:avLst/>
                    </a:prstGeom>
                    <a:noFill/>
                    <a:ln w="9525">
                      <a:noFill/>
                      <a:miter lim="800000"/>
                      <a:headEnd/>
                      <a:tailEnd/>
                    </a:ln>
                  </pic:spPr>
                </pic:pic>
              </a:graphicData>
            </a:graphic>
          </wp:inline>
        </w:drawing>
      </w:r>
    </w:p>
    <w:p w:rsidR="00DA37A6" w:rsidRPr="00DA37A6" w:rsidRDefault="00DA37A6" w:rsidP="00D24E4C">
      <w:pPr>
        <w:pStyle w:val="Epgrafe"/>
        <w:ind w:left="290"/>
        <w:rPr>
          <w:rFonts w:ascii="Arial" w:hAnsi="Arial" w:cs="Arial"/>
          <w:b w:val="0"/>
        </w:rPr>
      </w:pPr>
      <w:bookmarkStart w:id="5" w:name="_Toc174161082"/>
      <w:r w:rsidRPr="00DA37A6">
        <w:rPr>
          <w:rFonts w:ascii="Arial" w:hAnsi="Arial" w:cs="Arial"/>
          <w:b w:val="0"/>
        </w:rPr>
        <w:t xml:space="preserve">Ilustración </w:t>
      </w:r>
      <w:r w:rsidRPr="00DA37A6">
        <w:rPr>
          <w:rFonts w:ascii="Arial" w:hAnsi="Arial" w:cs="Arial"/>
          <w:b w:val="0"/>
        </w:rPr>
        <w:fldChar w:fldCharType="begin"/>
      </w:r>
      <w:r w:rsidRPr="00DA37A6">
        <w:rPr>
          <w:rFonts w:ascii="Arial" w:hAnsi="Arial" w:cs="Arial"/>
          <w:b w:val="0"/>
        </w:rPr>
        <w:instrText xml:space="preserve"> SEQ Ilustración \* ARABIC </w:instrText>
      </w:r>
      <w:r w:rsidRPr="00DA37A6">
        <w:rPr>
          <w:rFonts w:ascii="Arial" w:hAnsi="Arial" w:cs="Arial"/>
          <w:b w:val="0"/>
        </w:rPr>
        <w:fldChar w:fldCharType="separate"/>
      </w:r>
      <w:r w:rsidR="009C39A1">
        <w:rPr>
          <w:rFonts w:ascii="Arial" w:hAnsi="Arial" w:cs="Arial"/>
          <w:b w:val="0"/>
          <w:noProof/>
        </w:rPr>
        <w:t>1</w:t>
      </w:r>
      <w:r w:rsidRPr="00DA37A6">
        <w:rPr>
          <w:rFonts w:ascii="Arial" w:hAnsi="Arial" w:cs="Arial"/>
          <w:b w:val="0"/>
        </w:rPr>
        <w:fldChar w:fldCharType="end"/>
      </w:r>
      <w:r w:rsidRPr="00DA37A6">
        <w:rPr>
          <w:rFonts w:ascii="Arial" w:hAnsi="Arial" w:cs="Arial"/>
          <w:b w:val="0"/>
        </w:rPr>
        <w:t>. Botones para Control del Formulario MDIParent</w:t>
      </w:r>
      <w:bookmarkEnd w:id="5"/>
    </w:p>
    <w:p w:rsidR="00A46729" w:rsidRPr="003A2C71" w:rsidRDefault="00275665" w:rsidP="00D24E4C">
      <w:pPr>
        <w:pStyle w:val="Ttulo2"/>
        <w:ind w:left="0"/>
        <w:rPr>
          <w:rFonts w:ascii="Arial" w:hAnsi="Arial"/>
          <w:sz w:val="24"/>
          <w:szCs w:val="24"/>
        </w:rPr>
      </w:pPr>
      <w:bookmarkStart w:id="6" w:name="_Toc48102992"/>
      <w:bookmarkStart w:id="7" w:name="_Toc134608706"/>
      <w:bookmarkStart w:id="8" w:name="_Toc134609958"/>
      <w:bookmarkStart w:id="9" w:name="_Toc174161111"/>
      <w:r w:rsidRPr="003A2C71">
        <w:rPr>
          <w:rFonts w:ascii="Arial" w:hAnsi="Arial"/>
          <w:sz w:val="24"/>
          <w:szCs w:val="24"/>
        </w:rPr>
        <w:t>Diseño de Ventana</w:t>
      </w:r>
      <w:bookmarkEnd w:id="6"/>
      <w:bookmarkEnd w:id="7"/>
      <w:bookmarkEnd w:id="8"/>
      <w:bookmarkEnd w:id="9"/>
    </w:p>
    <w:p w:rsidR="00A46729" w:rsidRDefault="00A46729" w:rsidP="00D24E4C">
      <w:pPr>
        <w:ind w:left="0"/>
        <w:rPr>
          <w:rFonts w:ascii="Arial" w:hAnsi="Arial" w:cs="Arial"/>
          <w:sz w:val="22"/>
          <w:szCs w:val="22"/>
        </w:rPr>
      </w:pPr>
    </w:p>
    <w:p w:rsidR="0092659A" w:rsidRPr="003A2C71" w:rsidRDefault="00FF6F6B"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Las</w:t>
      </w:r>
      <w:r w:rsidR="0092659A" w:rsidRPr="003A2C71">
        <w:rPr>
          <w:rFonts w:ascii="Arial" w:hAnsi="Arial" w:cs="Arial"/>
          <w:sz w:val="22"/>
          <w:szCs w:val="22"/>
        </w:rPr>
        <w:t xml:space="preserve"> ventanas </w:t>
      </w:r>
      <w:r w:rsidRPr="003A2C71">
        <w:rPr>
          <w:rFonts w:ascii="Arial" w:hAnsi="Arial" w:cs="Arial"/>
          <w:sz w:val="22"/>
          <w:szCs w:val="22"/>
        </w:rPr>
        <w:t>deben ser diseñadas tomando en cuenta</w:t>
      </w:r>
      <w:r w:rsidR="0092659A" w:rsidRPr="003A2C71">
        <w:rPr>
          <w:rFonts w:ascii="Arial" w:hAnsi="Arial" w:cs="Arial"/>
          <w:sz w:val="22"/>
          <w:szCs w:val="22"/>
        </w:rPr>
        <w:t xml:space="preserve"> monitores </w:t>
      </w:r>
      <w:r w:rsidRPr="003A2C71">
        <w:rPr>
          <w:rFonts w:ascii="Arial" w:hAnsi="Arial" w:cs="Arial"/>
          <w:sz w:val="22"/>
          <w:szCs w:val="22"/>
        </w:rPr>
        <w:t>con</w:t>
      </w:r>
      <w:r w:rsidR="0092659A" w:rsidRPr="003A2C71">
        <w:rPr>
          <w:rFonts w:ascii="Arial" w:hAnsi="Arial" w:cs="Arial"/>
          <w:sz w:val="22"/>
          <w:szCs w:val="22"/>
        </w:rPr>
        <w:t xml:space="preserve"> resolución de </w:t>
      </w:r>
      <w:r w:rsidR="00E57F91" w:rsidRPr="003A2C71">
        <w:rPr>
          <w:rFonts w:ascii="Arial" w:hAnsi="Arial" w:cs="Arial"/>
          <w:sz w:val="22"/>
          <w:szCs w:val="22"/>
        </w:rPr>
        <w:t>1024</w:t>
      </w:r>
      <w:r w:rsidR="0092659A" w:rsidRPr="003A2C71">
        <w:rPr>
          <w:rFonts w:ascii="Arial" w:hAnsi="Arial" w:cs="Arial"/>
          <w:sz w:val="22"/>
          <w:szCs w:val="22"/>
        </w:rPr>
        <w:t xml:space="preserve"> x </w:t>
      </w:r>
      <w:r w:rsidR="00E57F91" w:rsidRPr="003A2C71">
        <w:rPr>
          <w:rFonts w:ascii="Arial" w:hAnsi="Arial" w:cs="Arial"/>
          <w:sz w:val="22"/>
          <w:szCs w:val="22"/>
        </w:rPr>
        <w:t>768</w:t>
      </w:r>
      <w:r w:rsidR="0092659A" w:rsidRPr="003A2C71">
        <w:rPr>
          <w:rFonts w:ascii="Arial" w:hAnsi="Arial" w:cs="Arial"/>
          <w:sz w:val="22"/>
          <w:szCs w:val="22"/>
        </w:rPr>
        <w:t xml:space="preserve"> píxeles.</w:t>
      </w:r>
    </w:p>
    <w:p w:rsidR="0092659A" w:rsidRPr="003A2C71" w:rsidRDefault="0092659A" w:rsidP="003A2C71">
      <w:pPr>
        <w:pStyle w:val="Textoindependiente"/>
        <w:spacing w:after="0"/>
        <w:ind w:left="720"/>
        <w:rPr>
          <w:rFonts w:ascii="Arial" w:hAnsi="Arial" w:cs="Arial"/>
          <w:sz w:val="22"/>
          <w:szCs w:val="22"/>
        </w:rPr>
      </w:pPr>
    </w:p>
    <w:p w:rsidR="0092659A" w:rsidRPr="003A2C71" w:rsidRDefault="0092659A"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Al entrar a un formulario la posición del cursor o foco debe estar posicionado en el primer campo editable de dicho formulario.</w:t>
      </w:r>
    </w:p>
    <w:p w:rsidR="0092659A" w:rsidRPr="003A2C71" w:rsidRDefault="0092659A" w:rsidP="003A2C71">
      <w:pPr>
        <w:pStyle w:val="Textoindependiente"/>
        <w:spacing w:after="0"/>
        <w:ind w:left="720"/>
        <w:rPr>
          <w:rFonts w:ascii="Arial" w:hAnsi="Arial" w:cs="Arial"/>
          <w:sz w:val="22"/>
          <w:szCs w:val="22"/>
        </w:rPr>
      </w:pPr>
    </w:p>
    <w:p w:rsidR="0092659A" w:rsidRPr="003A2C71" w:rsidRDefault="0092659A"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Organizar los grupos de datos dentro del área de visibilidad de la pantalla evitando dejar áreas vacías sin utilidad.</w:t>
      </w:r>
    </w:p>
    <w:p w:rsidR="0092659A" w:rsidRPr="003A2C71" w:rsidRDefault="0092659A" w:rsidP="003A2C71">
      <w:pPr>
        <w:pStyle w:val="Textoindependiente"/>
        <w:spacing w:after="0"/>
        <w:ind w:left="720"/>
        <w:rPr>
          <w:rFonts w:ascii="Arial" w:hAnsi="Arial" w:cs="Arial"/>
          <w:sz w:val="22"/>
          <w:szCs w:val="22"/>
        </w:rPr>
      </w:pPr>
    </w:p>
    <w:p w:rsidR="0092659A" w:rsidRPr="003A2C71" w:rsidRDefault="0092659A"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Si la cantidad de datos es mínima y no requiere mucho espacio en la ventana del formulario, estos deben organizarse y centrarse en el área de la ventana.</w:t>
      </w:r>
    </w:p>
    <w:p w:rsidR="00337AF1" w:rsidRDefault="00337AF1" w:rsidP="00D24E4C">
      <w:pPr>
        <w:pStyle w:val="Textoindependiente"/>
        <w:spacing w:after="0"/>
        <w:ind w:left="0"/>
        <w:rPr>
          <w:rFonts w:ascii="Arial" w:hAnsi="Arial" w:cs="Arial"/>
        </w:rPr>
      </w:pPr>
    </w:p>
    <w:p w:rsidR="00685EB4" w:rsidRDefault="00685EB4" w:rsidP="00D24E4C">
      <w:pPr>
        <w:pStyle w:val="Textoindependiente"/>
        <w:spacing w:after="0"/>
        <w:ind w:left="0"/>
        <w:rPr>
          <w:rFonts w:ascii="Arial" w:hAnsi="Arial" w:cs="Arial"/>
        </w:rPr>
      </w:pPr>
    </w:p>
    <w:p w:rsidR="00337AF1" w:rsidRPr="003A2C71" w:rsidRDefault="00337AF1" w:rsidP="00D24E4C">
      <w:pPr>
        <w:pStyle w:val="Ttulo2"/>
        <w:ind w:left="0"/>
        <w:rPr>
          <w:rFonts w:ascii="Arial" w:hAnsi="Arial"/>
          <w:sz w:val="24"/>
          <w:szCs w:val="24"/>
        </w:rPr>
      </w:pPr>
      <w:bookmarkStart w:id="10" w:name="_Toc174161112"/>
      <w:r w:rsidRPr="003A2C71">
        <w:rPr>
          <w:rFonts w:ascii="Arial" w:hAnsi="Arial"/>
          <w:sz w:val="24"/>
          <w:szCs w:val="24"/>
        </w:rPr>
        <w:t>Apariencia de las Ventanas y Controles</w:t>
      </w:r>
      <w:bookmarkEnd w:id="10"/>
      <w:r w:rsidRPr="003A2C71">
        <w:rPr>
          <w:rFonts w:ascii="Arial" w:hAnsi="Arial"/>
          <w:sz w:val="24"/>
          <w:szCs w:val="24"/>
        </w:rPr>
        <w:t xml:space="preserve"> </w:t>
      </w:r>
    </w:p>
    <w:p w:rsidR="00337AF1" w:rsidRDefault="00337AF1" w:rsidP="00D24E4C">
      <w:pPr>
        <w:pStyle w:val="Textoindependiente"/>
        <w:spacing w:after="0"/>
        <w:ind w:left="0"/>
        <w:rPr>
          <w:rFonts w:ascii="Arial" w:hAnsi="Arial" w:cs="Arial"/>
        </w:rPr>
      </w:pPr>
    </w:p>
    <w:p w:rsidR="00337AF1" w:rsidRPr="003A2C71" w:rsidRDefault="00337AF1" w:rsidP="00D24E4C">
      <w:pPr>
        <w:ind w:left="0"/>
        <w:rPr>
          <w:rFonts w:ascii="Arial" w:hAnsi="Arial" w:cs="Arial"/>
          <w:sz w:val="22"/>
          <w:szCs w:val="22"/>
        </w:rPr>
      </w:pPr>
      <w:r w:rsidRPr="003A2C71">
        <w:rPr>
          <w:rFonts w:ascii="Arial" w:hAnsi="Arial" w:cs="Arial"/>
          <w:sz w:val="22"/>
          <w:szCs w:val="22"/>
        </w:rPr>
        <w:t>Con el propósito de estandarizar la apariencia de cada uno de los controles que se utilizan en la aplicación y poder configurar de forma dinámica la apariencia de las ventanas, se utilizará el componente de Interfaz Gráfico de Usuario (GUI) implementado para tal fin.  Para esto el desarrollador deberá incluir las siguientes líneas de código en el evento Form_Load del formulario:</w:t>
      </w:r>
    </w:p>
    <w:p w:rsidR="00337AF1" w:rsidRDefault="00337AF1" w:rsidP="00D24E4C">
      <w:pPr>
        <w:ind w:left="0"/>
      </w:pPr>
    </w:p>
    <w:p w:rsidR="00337AF1" w:rsidRPr="00426504" w:rsidRDefault="00337AF1" w:rsidP="00D24E4C">
      <w:pPr>
        <w:ind w:left="0"/>
      </w:pPr>
    </w:p>
    <w:p w:rsidR="00337AF1" w:rsidRPr="00337AF1" w:rsidRDefault="00337AF1" w:rsidP="00D24E4C">
      <w:pPr>
        <w:autoSpaceDE w:val="0"/>
        <w:autoSpaceDN w:val="0"/>
        <w:adjustRightInd w:val="0"/>
        <w:ind w:left="0"/>
        <w:jc w:val="left"/>
        <w:rPr>
          <w:rFonts w:ascii="Courier New" w:hAnsi="Courier New" w:cs="Courier New"/>
          <w:noProof/>
          <w:color w:val="auto"/>
          <w:lang w:val="en-US"/>
        </w:rPr>
      </w:pPr>
      <w:r w:rsidRPr="008A40E2">
        <w:rPr>
          <w:rFonts w:ascii="Courier New" w:hAnsi="Courier New" w:cs="Courier New"/>
          <w:noProof/>
          <w:color w:val="auto"/>
        </w:rPr>
        <w:t xml:space="preserve">            </w:t>
      </w:r>
      <w:r w:rsidRPr="00337AF1">
        <w:rPr>
          <w:rFonts w:ascii="Courier New" w:hAnsi="Courier New" w:cs="Courier New"/>
          <w:noProof/>
          <w:color w:val="0000FF"/>
          <w:lang w:val="en-US"/>
        </w:rPr>
        <w:t>Dim</w:t>
      </w:r>
      <w:r w:rsidRPr="00337AF1">
        <w:rPr>
          <w:rFonts w:ascii="Courier New" w:hAnsi="Courier New" w:cs="Courier New"/>
          <w:noProof/>
          <w:color w:val="auto"/>
          <w:lang w:val="en-US"/>
        </w:rPr>
        <w:t xml:space="preserve"> ObjGUI </w:t>
      </w:r>
      <w:r w:rsidRPr="00337AF1">
        <w:rPr>
          <w:rFonts w:ascii="Courier New" w:hAnsi="Courier New" w:cs="Courier New"/>
          <w:noProof/>
          <w:color w:val="0000FF"/>
          <w:lang w:val="en-US"/>
        </w:rPr>
        <w:t>As</w:t>
      </w:r>
      <w:r w:rsidRPr="00337AF1">
        <w:rPr>
          <w:rFonts w:ascii="Courier New" w:hAnsi="Courier New" w:cs="Courier New"/>
          <w:noProof/>
          <w:color w:val="auto"/>
          <w:lang w:val="en-US"/>
        </w:rPr>
        <w:t xml:space="preserve"> </w:t>
      </w:r>
      <w:r w:rsidR="008A2350" w:rsidRPr="00337AF1">
        <w:rPr>
          <w:rFonts w:ascii="Courier New" w:hAnsi="Courier New" w:cs="Courier New"/>
          <w:noProof/>
          <w:color w:val="0000FF"/>
          <w:lang w:val="en-US"/>
        </w:rPr>
        <w:t>New</w:t>
      </w:r>
      <w:r w:rsidR="008A2350">
        <w:rPr>
          <w:rFonts w:ascii="Courier New" w:hAnsi="Courier New" w:cs="Courier New"/>
          <w:noProof/>
          <w:color w:val="auto"/>
          <w:lang w:val="en-US"/>
        </w:rPr>
        <w:t xml:space="preserve"> </w:t>
      </w:r>
      <w:r w:rsidRPr="00337AF1">
        <w:rPr>
          <w:rFonts w:ascii="Courier New" w:hAnsi="Courier New" w:cs="Courier New"/>
          <w:noProof/>
          <w:color w:val="auto"/>
          <w:lang w:val="en-US"/>
        </w:rPr>
        <w:t>GUI.ClsGUI</w:t>
      </w:r>
    </w:p>
    <w:p w:rsidR="00337AF1" w:rsidRPr="00337AF1" w:rsidRDefault="00337AF1" w:rsidP="00D24E4C">
      <w:pPr>
        <w:autoSpaceDE w:val="0"/>
        <w:autoSpaceDN w:val="0"/>
        <w:adjustRightInd w:val="0"/>
        <w:ind w:left="0"/>
        <w:jc w:val="left"/>
        <w:rPr>
          <w:rFonts w:ascii="Courier New" w:hAnsi="Courier New" w:cs="Courier New"/>
          <w:noProof/>
          <w:color w:val="auto"/>
          <w:lang w:val="en-US"/>
        </w:rPr>
      </w:pPr>
    </w:p>
    <w:p w:rsidR="00337AF1" w:rsidRPr="00337AF1" w:rsidRDefault="00337AF1" w:rsidP="00D24E4C">
      <w:pPr>
        <w:autoSpaceDE w:val="0"/>
        <w:autoSpaceDN w:val="0"/>
        <w:adjustRightInd w:val="0"/>
        <w:ind w:left="0"/>
        <w:jc w:val="left"/>
        <w:rPr>
          <w:rFonts w:ascii="Courier New" w:hAnsi="Courier New" w:cs="Courier New"/>
          <w:noProof/>
          <w:color w:val="auto"/>
          <w:lang w:val="en-US"/>
        </w:rPr>
      </w:pPr>
      <w:r w:rsidRPr="00337AF1">
        <w:rPr>
          <w:rFonts w:ascii="Courier New" w:hAnsi="Courier New" w:cs="Courier New"/>
          <w:noProof/>
          <w:color w:val="auto"/>
          <w:lang w:val="en-US"/>
        </w:rPr>
        <w:t xml:space="preserve">            ObjGUI.AppPath = Application.StartupPath</w:t>
      </w:r>
    </w:p>
    <w:p w:rsidR="00337AF1" w:rsidRPr="00337AF1" w:rsidRDefault="00337AF1" w:rsidP="00D24E4C">
      <w:pPr>
        <w:autoSpaceDE w:val="0"/>
        <w:autoSpaceDN w:val="0"/>
        <w:adjustRightInd w:val="0"/>
        <w:ind w:left="0"/>
        <w:jc w:val="left"/>
        <w:rPr>
          <w:rFonts w:ascii="Courier New" w:hAnsi="Courier New" w:cs="Courier New"/>
          <w:noProof/>
          <w:color w:val="auto"/>
          <w:lang w:val="en-US"/>
        </w:rPr>
      </w:pPr>
      <w:r w:rsidRPr="00337AF1">
        <w:rPr>
          <w:rFonts w:ascii="Courier New" w:hAnsi="Courier New" w:cs="Courier New"/>
          <w:noProof/>
          <w:color w:val="auto"/>
          <w:lang w:val="en-US"/>
        </w:rPr>
        <w:t xml:space="preserve">            ObjGUI.SetFormLayout(</w:t>
      </w:r>
      <w:r w:rsidRPr="00337AF1">
        <w:rPr>
          <w:rFonts w:ascii="Courier New" w:hAnsi="Courier New" w:cs="Courier New"/>
          <w:noProof/>
          <w:color w:val="0000FF"/>
          <w:lang w:val="en-US"/>
        </w:rPr>
        <w:t>Me</w:t>
      </w:r>
      <w:r w:rsidRPr="00337AF1">
        <w:rPr>
          <w:rFonts w:ascii="Courier New" w:hAnsi="Courier New" w:cs="Courier New"/>
          <w:noProof/>
          <w:color w:val="auto"/>
          <w:lang w:val="en-US"/>
        </w:rPr>
        <w:t xml:space="preserve">, </w:t>
      </w:r>
      <w:r w:rsidRPr="00337AF1">
        <w:rPr>
          <w:rFonts w:ascii="Courier New" w:hAnsi="Courier New" w:cs="Courier New"/>
          <w:noProof/>
          <w:color w:val="800000"/>
          <w:lang w:val="en-US"/>
        </w:rPr>
        <w:t>pNombreTema</w:t>
      </w:r>
      <w:r w:rsidRPr="00337AF1">
        <w:rPr>
          <w:rFonts w:ascii="Courier New" w:hAnsi="Courier New" w:cs="Courier New"/>
          <w:noProof/>
          <w:color w:val="auto"/>
          <w:lang w:val="en-US"/>
        </w:rPr>
        <w:t>)</w:t>
      </w:r>
    </w:p>
    <w:p w:rsidR="00337AF1" w:rsidRPr="00337AF1" w:rsidRDefault="00337AF1" w:rsidP="00D24E4C">
      <w:pPr>
        <w:ind w:left="0"/>
        <w:rPr>
          <w:lang w:val="en-US"/>
        </w:rPr>
      </w:pPr>
    </w:p>
    <w:p w:rsidR="00337AF1" w:rsidRPr="003A2C71" w:rsidRDefault="00337AF1" w:rsidP="00D24E4C">
      <w:pPr>
        <w:ind w:left="0"/>
        <w:rPr>
          <w:rFonts w:ascii="Arial" w:hAnsi="Arial" w:cs="Arial"/>
          <w:sz w:val="22"/>
          <w:szCs w:val="22"/>
        </w:rPr>
      </w:pPr>
      <w:r w:rsidRPr="003A2C71">
        <w:rPr>
          <w:rFonts w:ascii="Arial" w:hAnsi="Arial" w:cs="Arial"/>
          <w:sz w:val="22"/>
          <w:szCs w:val="22"/>
        </w:rPr>
        <w:t>pNombreTema es el nombre del tema (configuración de las propiedades de apariencia del conjunto de controles). Los temas definidos son: general, morado, verde, rojo, celeste.</w:t>
      </w:r>
      <w:r w:rsidR="00E57F91" w:rsidRPr="003A2C71">
        <w:rPr>
          <w:rFonts w:ascii="Arial" w:hAnsi="Arial" w:cs="Arial"/>
          <w:sz w:val="22"/>
          <w:szCs w:val="22"/>
        </w:rPr>
        <w:t xml:space="preserve"> Utilizándose por defecto el tema celeste para el </w:t>
      </w:r>
      <w:r w:rsidR="00AC636D" w:rsidRPr="003A2C71">
        <w:rPr>
          <w:rFonts w:ascii="Arial" w:hAnsi="Arial" w:cs="Arial"/>
          <w:sz w:val="22"/>
          <w:szCs w:val="22"/>
        </w:rPr>
        <w:t>SMUSURA0</w:t>
      </w:r>
      <w:r w:rsidR="00E57F91" w:rsidRPr="003A2C71">
        <w:rPr>
          <w:rFonts w:ascii="Arial" w:hAnsi="Arial" w:cs="Arial"/>
          <w:sz w:val="22"/>
          <w:szCs w:val="22"/>
        </w:rPr>
        <w:t>.</w:t>
      </w:r>
    </w:p>
    <w:p w:rsidR="00337AF1" w:rsidRPr="003A2C71" w:rsidRDefault="00337AF1" w:rsidP="00D24E4C">
      <w:pPr>
        <w:ind w:left="0"/>
        <w:rPr>
          <w:rFonts w:ascii="Arial" w:hAnsi="Arial" w:cs="Arial"/>
          <w:sz w:val="22"/>
          <w:szCs w:val="22"/>
        </w:rPr>
      </w:pPr>
    </w:p>
    <w:p w:rsidR="00337AF1" w:rsidRPr="003A2C71" w:rsidRDefault="00337AF1" w:rsidP="00D24E4C">
      <w:pPr>
        <w:ind w:left="0"/>
        <w:rPr>
          <w:rFonts w:ascii="Arial" w:hAnsi="Arial" w:cs="Arial"/>
          <w:sz w:val="22"/>
          <w:szCs w:val="22"/>
        </w:rPr>
      </w:pPr>
      <w:r w:rsidRPr="003A2C71">
        <w:rPr>
          <w:rFonts w:ascii="Arial" w:hAnsi="Arial" w:cs="Arial"/>
          <w:sz w:val="22"/>
          <w:szCs w:val="22"/>
        </w:rPr>
        <w:t>Para el uso del componente GUI cada desarrollador deberá incluir el proyecto llamado GUI.vbproj.</w:t>
      </w:r>
    </w:p>
    <w:p w:rsidR="00337AF1" w:rsidRPr="003A2C71" w:rsidRDefault="00337AF1" w:rsidP="00D24E4C">
      <w:pPr>
        <w:pStyle w:val="Textoindependiente"/>
        <w:spacing w:after="0"/>
        <w:ind w:left="0"/>
        <w:rPr>
          <w:rFonts w:ascii="Arial" w:hAnsi="Arial" w:cs="Arial"/>
          <w:sz w:val="22"/>
          <w:szCs w:val="22"/>
        </w:rPr>
      </w:pPr>
    </w:p>
    <w:p w:rsidR="007C7D6C" w:rsidRPr="003A2C71" w:rsidRDefault="007C7D6C" w:rsidP="00D24E4C">
      <w:pPr>
        <w:pStyle w:val="Textoindependiente"/>
        <w:spacing w:after="0"/>
        <w:ind w:left="0"/>
        <w:rPr>
          <w:rFonts w:ascii="Arial" w:hAnsi="Arial" w:cs="Arial"/>
          <w:sz w:val="22"/>
          <w:szCs w:val="22"/>
        </w:rPr>
      </w:pPr>
      <w:r w:rsidRPr="003A2C71">
        <w:rPr>
          <w:rFonts w:ascii="Arial" w:hAnsi="Arial" w:cs="Arial"/>
          <w:sz w:val="22"/>
          <w:szCs w:val="22"/>
        </w:rPr>
        <w:t>Otros aspectos a considerar son los siguientes:</w:t>
      </w:r>
    </w:p>
    <w:p w:rsidR="007C7D6C" w:rsidRDefault="007C7D6C" w:rsidP="00D24E4C">
      <w:pPr>
        <w:pStyle w:val="Textoindependiente"/>
        <w:spacing w:after="0"/>
        <w:ind w:left="0"/>
        <w:rPr>
          <w:rFonts w:ascii="Arial" w:hAnsi="Arial" w:cs="Arial"/>
        </w:rPr>
      </w:pPr>
    </w:p>
    <w:p w:rsidR="007C7D6C" w:rsidRPr="003A2C71" w:rsidRDefault="007C7D6C"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Cuando se coloquen los controles en los formularios no se les debe configurar la apariencia del mismo, ya que esta será establecida en tiempo de corrida por el GUI.</w:t>
      </w:r>
    </w:p>
    <w:p w:rsidR="007C7D6C" w:rsidRPr="003A2C71" w:rsidRDefault="007C7D6C" w:rsidP="003A2C71">
      <w:pPr>
        <w:pStyle w:val="Textoindependiente"/>
        <w:spacing w:after="0"/>
        <w:ind w:left="720"/>
        <w:rPr>
          <w:rFonts w:ascii="Arial" w:hAnsi="Arial" w:cs="Arial"/>
          <w:sz w:val="22"/>
          <w:szCs w:val="22"/>
        </w:rPr>
      </w:pPr>
    </w:p>
    <w:p w:rsidR="007C7D6C" w:rsidRPr="003A2C71" w:rsidRDefault="007C7D6C"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Se debe definir el tamaño y posición de cada control.</w:t>
      </w:r>
    </w:p>
    <w:p w:rsidR="007C7D6C" w:rsidRPr="003A2C71" w:rsidRDefault="007C7D6C" w:rsidP="003A2C71">
      <w:pPr>
        <w:pStyle w:val="Textoindependiente"/>
        <w:spacing w:after="0"/>
        <w:ind w:left="720"/>
        <w:rPr>
          <w:rFonts w:ascii="Arial" w:hAnsi="Arial" w:cs="Arial"/>
          <w:sz w:val="22"/>
          <w:szCs w:val="22"/>
        </w:rPr>
      </w:pPr>
    </w:p>
    <w:p w:rsidR="007C7D6C" w:rsidRPr="003A2C71" w:rsidRDefault="007C7D6C"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lastRenderedPageBreak/>
        <w:t>Para que un control pueda ser configurado a la medida y no ser tomado en cuenta por el GUI, se debe escribir en su propiedad Tag el valor “NOLAYOUT”.</w:t>
      </w:r>
    </w:p>
    <w:p w:rsidR="001D3BC8" w:rsidRPr="001D3BC8" w:rsidRDefault="001D3BC8" w:rsidP="001D3BC8">
      <w:bookmarkStart w:id="11" w:name="_Toc134608707"/>
      <w:bookmarkStart w:id="12" w:name="_Toc134609959"/>
    </w:p>
    <w:p w:rsidR="00A46729" w:rsidRPr="003A2C71" w:rsidRDefault="00CC37F1" w:rsidP="00D24E4C">
      <w:pPr>
        <w:pStyle w:val="Ttulo2"/>
        <w:ind w:left="0"/>
        <w:rPr>
          <w:rFonts w:ascii="Arial" w:hAnsi="Arial"/>
          <w:sz w:val="24"/>
          <w:szCs w:val="24"/>
        </w:rPr>
      </w:pPr>
      <w:bookmarkStart w:id="13" w:name="_Toc174161113"/>
      <w:r w:rsidRPr="003A2C71">
        <w:rPr>
          <w:rFonts w:ascii="Arial" w:hAnsi="Arial"/>
          <w:sz w:val="24"/>
          <w:szCs w:val="24"/>
        </w:rPr>
        <w:t>Campos Obligatorios en los formularios</w:t>
      </w:r>
      <w:bookmarkEnd w:id="11"/>
      <w:bookmarkEnd w:id="12"/>
      <w:bookmarkEnd w:id="13"/>
    </w:p>
    <w:p w:rsidR="00A46729" w:rsidRDefault="00A46729" w:rsidP="00D24E4C">
      <w:pPr>
        <w:ind w:left="0"/>
        <w:rPr>
          <w:rFonts w:ascii="Arial" w:hAnsi="Arial" w:cs="Arial"/>
          <w:sz w:val="22"/>
          <w:szCs w:val="22"/>
        </w:rPr>
      </w:pPr>
    </w:p>
    <w:p w:rsidR="000C6F3F" w:rsidRDefault="00CC37F1"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Las etiquetas correspondientes a los campos obligatorios se mostrarán con </w:t>
      </w:r>
      <w:r w:rsidR="000C6F3F" w:rsidRPr="003A2C71">
        <w:rPr>
          <w:rFonts w:ascii="Arial" w:hAnsi="Arial" w:cs="Arial"/>
          <w:sz w:val="22"/>
          <w:szCs w:val="22"/>
        </w:rPr>
        <w:t>asterisco (*) final.</w:t>
      </w:r>
    </w:p>
    <w:p w:rsidR="003A2C71" w:rsidRPr="003A2C71" w:rsidRDefault="003A2C71" w:rsidP="003A2C71">
      <w:pPr>
        <w:pStyle w:val="Textoindependiente"/>
        <w:spacing w:after="0"/>
        <w:ind w:left="720"/>
        <w:rPr>
          <w:rFonts w:ascii="Arial" w:hAnsi="Arial" w:cs="Arial"/>
          <w:sz w:val="22"/>
          <w:szCs w:val="22"/>
        </w:rPr>
      </w:pPr>
    </w:p>
    <w:p w:rsidR="00CC37F1" w:rsidRPr="003A2C71" w:rsidRDefault="000C6F3F"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Todos los campos </w:t>
      </w:r>
      <w:r w:rsidR="00CC37F1" w:rsidRPr="003A2C71">
        <w:rPr>
          <w:rFonts w:ascii="Arial" w:hAnsi="Arial" w:cs="Arial"/>
          <w:sz w:val="22"/>
          <w:szCs w:val="22"/>
        </w:rPr>
        <w:t xml:space="preserve">se mostrarán en color </w:t>
      </w:r>
      <w:r w:rsidR="00C875AB" w:rsidRPr="003A2C71">
        <w:rPr>
          <w:rFonts w:ascii="Arial" w:hAnsi="Arial" w:cs="Arial"/>
          <w:sz w:val="22"/>
          <w:szCs w:val="22"/>
        </w:rPr>
        <w:t>negro</w:t>
      </w:r>
      <w:r w:rsidR="00CC37F1" w:rsidRPr="003A2C71">
        <w:rPr>
          <w:rFonts w:ascii="Arial" w:hAnsi="Arial" w:cs="Arial"/>
          <w:sz w:val="22"/>
          <w:szCs w:val="22"/>
        </w:rPr>
        <w:t xml:space="preserve"> </w:t>
      </w:r>
      <w:r w:rsidR="00DB7750" w:rsidRPr="003A2C71">
        <w:rPr>
          <w:rFonts w:ascii="Arial" w:hAnsi="Arial" w:cs="Arial"/>
          <w:sz w:val="22"/>
          <w:szCs w:val="22"/>
        </w:rPr>
        <w:t>(color por defecto del control, no se configura)</w:t>
      </w:r>
      <w:r w:rsidRPr="003A2C71">
        <w:rPr>
          <w:rFonts w:ascii="Arial" w:hAnsi="Arial" w:cs="Arial"/>
          <w:sz w:val="22"/>
          <w:szCs w:val="22"/>
        </w:rPr>
        <w:t>.</w:t>
      </w:r>
    </w:p>
    <w:p w:rsidR="00A46729" w:rsidRDefault="00A46729" w:rsidP="00D24E4C">
      <w:pPr>
        <w:ind w:left="288"/>
      </w:pPr>
    </w:p>
    <w:p w:rsidR="00A46729" w:rsidRPr="003A2C71" w:rsidRDefault="00EE1894" w:rsidP="00D24E4C">
      <w:pPr>
        <w:pStyle w:val="Ttulo2"/>
        <w:ind w:left="0"/>
        <w:rPr>
          <w:rFonts w:ascii="Arial" w:hAnsi="Arial"/>
          <w:sz w:val="24"/>
          <w:szCs w:val="24"/>
        </w:rPr>
      </w:pPr>
      <w:bookmarkStart w:id="14" w:name="_Toc134608708"/>
      <w:bookmarkStart w:id="15" w:name="_Toc134609960"/>
      <w:bookmarkStart w:id="16" w:name="_Toc174161114"/>
      <w:r w:rsidRPr="003A2C71">
        <w:rPr>
          <w:rFonts w:ascii="Arial" w:hAnsi="Arial"/>
          <w:sz w:val="24"/>
          <w:szCs w:val="24"/>
        </w:rPr>
        <w:t>Campos de sólo lectura</w:t>
      </w:r>
      <w:bookmarkEnd w:id="14"/>
      <w:bookmarkEnd w:id="15"/>
      <w:bookmarkEnd w:id="16"/>
    </w:p>
    <w:p w:rsidR="00A46729" w:rsidRDefault="00A46729" w:rsidP="00D24E4C">
      <w:pPr>
        <w:ind w:left="0"/>
        <w:rPr>
          <w:rFonts w:ascii="Arial" w:hAnsi="Arial" w:cs="Arial"/>
          <w:sz w:val="22"/>
          <w:szCs w:val="22"/>
        </w:rPr>
      </w:pPr>
    </w:p>
    <w:p w:rsidR="00EE1894" w:rsidRDefault="00EE1894"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Para los campos de solo lectura configurar la propiedad BackColor a </w:t>
      </w:r>
      <w:r w:rsidR="00C336ED" w:rsidRPr="003A2C71">
        <w:rPr>
          <w:rFonts w:ascii="Arial" w:hAnsi="Arial" w:cs="Arial"/>
          <w:sz w:val="22"/>
          <w:szCs w:val="22"/>
        </w:rPr>
        <w:t xml:space="preserve">color </w:t>
      </w:r>
      <w:r w:rsidRPr="003A2C71">
        <w:rPr>
          <w:rFonts w:ascii="Arial" w:hAnsi="Arial" w:cs="Arial"/>
          <w:sz w:val="22"/>
          <w:szCs w:val="22"/>
        </w:rPr>
        <w:t xml:space="preserve">amarillo </w:t>
      </w:r>
      <w:r w:rsidR="00C336ED" w:rsidRPr="003A2C71">
        <w:rPr>
          <w:rFonts w:ascii="Arial" w:hAnsi="Arial" w:cs="Arial"/>
          <w:sz w:val="22"/>
          <w:szCs w:val="22"/>
        </w:rPr>
        <w:t>Info</w:t>
      </w:r>
      <w:r w:rsidRPr="003A2C71">
        <w:rPr>
          <w:rFonts w:ascii="Arial" w:hAnsi="Arial" w:cs="Arial"/>
          <w:sz w:val="22"/>
          <w:szCs w:val="22"/>
        </w:rPr>
        <w:t>.</w:t>
      </w:r>
    </w:p>
    <w:p w:rsidR="003A2C71" w:rsidRPr="003A2C71" w:rsidRDefault="003A2C71" w:rsidP="003A2C71">
      <w:pPr>
        <w:pStyle w:val="Textoindependiente"/>
        <w:spacing w:after="0"/>
        <w:ind w:left="720"/>
        <w:rPr>
          <w:rFonts w:ascii="Arial" w:hAnsi="Arial" w:cs="Arial"/>
          <w:sz w:val="22"/>
          <w:szCs w:val="22"/>
        </w:rPr>
      </w:pPr>
    </w:p>
    <w:p w:rsidR="00353B56" w:rsidRDefault="00353B5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Adicionalmente, el campo debe ser enllavado (propiedad </w:t>
      </w:r>
      <w:r w:rsidR="00360AA0" w:rsidRPr="003A2C71">
        <w:rPr>
          <w:rFonts w:ascii="Arial" w:hAnsi="Arial" w:cs="Arial"/>
          <w:sz w:val="22"/>
          <w:szCs w:val="22"/>
        </w:rPr>
        <w:t>Enabled</w:t>
      </w:r>
      <w:r w:rsidRPr="003A2C71">
        <w:rPr>
          <w:rFonts w:ascii="Arial" w:hAnsi="Arial" w:cs="Arial"/>
          <w:sz w:val="22"/>
          <w:szCs w:val="22"/>
        </w:rPr>
        <w:t xml:space="preserve"> = </w:t>
      </w:r>
      <w:r w:rsidR="00360AA0" w:rsidRPr="003A2C71">
        <w:rPr>
          <w:rFonts w:ascii="Arial" w:hAnsi="Arial" w:cs="Arial"/>
          <w:sz w:val="22"/>
          <w:szCs w:val="22"/>
        </w:rPr>
        <w:t>False</w:t>
      </w:r>
      <w:r w:rsidRPr="003A2C71">
        <w:rPr>
          <w:rFonts w:ascii="Arial" w:hAnsi="Arial" w:cs="Arial"/>
          <w:sz w:val="22"/>
          <w:szCs w:val="22"/>
        </w:rPr>
        <w:t>)</w:t>
      </w:r>
      <w:r w:rsidR="00FC3539" w:rsidRPr="003A2C71">
        <w:rPr>
          <w:rFonts w:ascii="Arial" w:hAnsi="Arial" w:cs="Arial"/>
          <w:sz w:val="22"/>
          <w:szCs w:val="22"/>
        </w:rPr>
        <w:t>.</w:t>
      </w:r>
    </w:p>
    <w:p w:rsidR="003A2C71" w:rsidRDefault="003A2C71" w:rsidP="003A2C71">
      <w:pPr>
        <w:pStyle w:val="Prrafodelista"/>
        <w:rPr>
          <w:rFonts w:ascii="Arial" w:hAnsi="Arial" w:cs="Arial"/>
          <w:sz w:val="22"/>
          <w:szCs w:val="22"/>
        </w:rPr>
      </w:pPr>
    </w:p>
    <w:p w:rsidR="00360AA0" w:rsidRPr="003A2C71" w:rsidRDefault="00360AA0"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Para que el GUI respete el color de fondo, se debe establecer la propiedad Tag = LAYOUT:FLAT</w:t>
      </w:r>
    </w:p>
    <w:p w:rsidR="00A46729" w:rsidRDefault="00A46729" w:rsidP="00D24E4C">
      <w:pPr>
        <w:ind w:left="288"/>
        <w:rPr>
          <w:rFonts w:ascii="Arial" w:hAnsi="Arial" w:cs="Arial"/>
          <w:sz w:val="22"/>
          <w:szCs w:val="22"/>
        </w:rPr>
      </w:pPr>
    </w:p>
    <w:p w:rsidR="00494DAC" w:rsidRDefault="00C86584" w:rsidP="00494DAC">
      <w:pPr>
        <w:keepNext/>
        <w:ind w:left="288"/>
        <w:jc w:val="center"/>
      </w:pPr>
      <w:r>
        <w:rPr>
          <w:noProof/>
          <w:lang w:val="es-CO" w:eastAsia="es-CO"/>
        </w:rPr>
        <w:drawing>
          <wp:inline distT="0" distB="0" distL="0" distR="0">
            <wp:extent cx="4371975" cy="714375"/>
            <wp:effectExtent l="19050" t="0" r="9525" b="0"/>
            <wp:docPr id="2" name="Imagen 2" descr="Campo Solo L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o Solo Lectura"/>
                    <pic:cNvPicPr>
                      <a:picLocks noChangeAspect="1" noChangeArrowheads="1"/>
                    </pic:cNvPicPr>
                  </pic:nvPicPr>
                  <pic:blipFill>
                    <a:blip r:embed="rId12"/>
                    <a:srcRect/>
                    <a:stretch>
                      <a:fillRect/>
                    </a:stretch>
                  </pic:blipFill>
                  <pic:spPr bwMode="auto">
                    <a:xfrm>
                      <a:off x="0" y="0"/>
                      <a:ext cx="4371975" cy="714375"/>
                    </a:xfrm>
                    <a:prstGeom prst="rect">
                      <a:avLst/>
                    </a:prstGeom>
                    <a:noFill/>
                    <a:ln w="9525">
                      <a:noFill/>
                      <a:miter lim="800000"/>
                      <a:headEnd/>
                      <a:tailEnd/>
                    </a:ln>
                  </pic:spPr>
                </pic:pic>
              </a:graphicData>
            </a:graphic>
          </wp:inline>
        </w:drawing>
      </w:r>
    </w:p>
    <w:p w:rsidR="00CC13B5" w:rsidRPr="00494DAC" w:rsidRDefault="00494DAC" w:rsidP="00494DAC">
      <w:pPr>
        <w:pStyle w:val="Epgrafe"/>
        <w:rPr>
          <w:rFonts w:ascii="Arial" w:hAnsi="Arial" w:cs="Arial"/>
          <w:b w:val="0"/>
        </w:rPr>
      </w:pPr>
      <w:bookmarkStart w:id="17" w:name="_Toc174161083"/>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2</w:t>
      </w:r>
      <w:r w:rsidRPr="00494DAC">
        <w:rPr>
          <w:rFonts w:ascii="Arial" w:hAnsi="Arial" w:cs="Arial"/>
          <w:b w:val="0"/>
        </w:rPr>
        <w:fldChar w:fldCharType="end"/>
      </w:r>
      <w:r w:rsidRPr="00494DAC">
        <w:rPr>
          <w:rFonts w:ascii="Arial" w:hAnsi="Arial" w:cs="Arial"/>
          <w:b w:val="0"/>
        </w:rPr>
        <w:t>. Campo de sólo lectura</w:t>
      </w:r>
      <w:bookmarkEnd w:id="17"/>
    </w:p>
    <w:p w:rsidR="00A46729" w:rsidRPr="003A2C71" w:rsidRDefault="00C2105B" w:rsidP="00D24E4C">
      <w:pPr>
        <w:pStyle w:val="Ttulo2"/>
        <w:ind w:left="0"/>
        <w:rPr>
          <w:rFonts w:ascii="Arial" w:hAnsi="Arial"/>
          <w:sz w:val="24"/>
          <w:szCs w:val="24"/>
        </w:rPr>
      </w:pPr>
      <w:bookmarkStart w:id="18" w:name="_Toc134608709"/>
      <w:bookmarkStart w:id="19" w:name="_Toc134609961"/>
      <w:bookmarkStart w:id="20" w:name="_Toc174161115"/>
      <w:r w:rsidRPr="003A2C71">
        <w:rPr>
          <w:rFonts w:ascii="Arial" w:hAnsi="Arial"/>
          <w:sz w:val="24"/>
          <w:szCs w:val="24"/>
        </w:rPr>
        <w:t>Flujo dentro de la ventana</w:t>
      </w:r>
      <w:bookmarkEnd w:id="18"/>
      <w:bookmarkEnd w:id="19"/>
      <w:bookmarkEnd w:id="20"/>
    </w:p>
    <w:p w:rsidR="00A46729" w:rsidRDefault="00A46729" w:rsidP="00D24E4C">
      <w:pPr>
        <w:ind w:left="0"/>
        <w:rPr>
          <w:rFonts w:ascii="Arial" w:hAnsi="Arial" w:cs="Arial"/>
          <w:sz w:val="22"/>
          <w:szCs w:val="22"/>
        </w:rPr>
      </w:pPr>
    </w:p>
    <w:p w:rsidR="00B15BB2" w:rsidRPr="003A2C71" w:rsidRDefault="00B15BB2"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Se debe decidir si se trabajará con un flujo horizontal o vertical de la información para cada ventana o caja de diálogo.  No todas las ventanas </w:t>
      </w:r>
      <w:r w:rsidR="00825289" w:rsidRPr="003A2C71">
        <w:rPr>
          <w:rFonts w:ascii="Arial" w:hAnsi="Arial" w:cs="Arial"/>
          <w:sz w:val="22"/>
          <w:szCs w:val="22"/>
        </w:rPr>
        <w:t xml:space="preserve">están obligadas a </w:t>
      </w:r>
      <w:r w:rsidRPr="003A2C71">
        <w:rPr>
          <w:rFonts w:ascii="Arial" w:hAnsi="Arial" w:cs="Arial"/>
          <w:sz w:val="22"/>
          <w:szCs w:val="22"/>
        </w:rPr>
        <w:t>tener el mismo flujo.</w:t>
      </w:r>
    </w:p>
    <w:p w:rsidR="00685EB4" w:rsidRPr="003A2C71" w:rsidRDefault="00685EB4" w:rsidP="003A2C71">
      <w:pPr>
        <w:pStyle w:val="Textoindependiente"/>
        <w:spacing w:after="0"/>
        <w:ind w:left="720"/>
        <w:rPr>
          <w:rFonts w:ascii="Arial" w:hAnsi="Arial" w:cs="Arial"/>
          <w:sz w:val="22"/>
          <w:szCs w:val="22"/>
        </w:rPr>
      </w:pPr>
    </w:p>
    <w:p w:rsidR="00B15BB2" w:rsidRPr="003A2C71" w:rsidRDefault="00B15BB2"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Flujo Horizontal: </w:t>
      </w:r>
    </w:p>
    <w:p w:rsidR="00B15BB2" w:rsidRPr="00B15BB2" w:rsidRDefault="00B15BB2" w:rsidP="00D24E4C">
      <w:pPr>
        <w:pStyle w:val="Textoindependiente"/>
        <w:spacing w:after="0"/>
        <w:ind w:left="0"/>
        <w:rPr>
          <w:rFonts w:ascii="Arial" w:hAnsi="Arial" w:cs="Arial"/>
        </w:rPr>
      </w:pPr>
    </w:p>
    <w:p w:rsidR="00B15BB2" w:rsidRPr="003A2C71" w:rsidRDefault="00FF6F6B" w:rsidP="000B5321">
      <w:pPr>
        <w:pStyle w:val="Textoindependiente"/>
        <w:numPr>
          <w:ilvl w:val="0"/>
          <w:numId w:val="9"/>
        </w:numPr>
        <w:spacing w:after="0"/>
        <w:ind w:left="1080"/>
        <w:rPr>
          <w:rFonts w:ascii="Arial" w:hAnsi="Arial" w:cs="Arial"/>
          <w:sz w:val="22"/>
          <w:szCs w:val="22"/>
        </w:rPr>
      </w:pPr>
      <w:r w:rsidRPr="003A2C71">
        <w:rPr>
          <w:rFonts w:ascii="Arial" w:hAnsi="Arial" w:cs="Arial"/>
          <w:sz w:val="22"/>
          <w:szCs w:val="22"/>
        </w:rPr>
        <w:t>I</w:t>
      </w:r>
      <w:r w:rsidR="00B15BB2" w:rsidRPr="003A2C71">
        <w:rPr>
          <w:rFonts w:ascii="Arial" w:hAnsi="Arial" w:cs="Arial"/>
          <w:sz w:val="22"/>
          <w:szCs w:val="22"/>
        </w:rPr>
        <w:t>nicia en la parte superior izquierda y se mueve a la derecha.  La información más crítica está en la parte superior. Información menos crítica aparece en la fila inferior.</w:t>
      </w:r>
    </w:p>
    <w:p w:rsidR="00B15BB2" w:rsidRPr="003A2C71" w:rsidRDefault="00B15BB2" w:rsidP="003A2C71">
      <w:pPr>
        <w:pStyle w:val="Textoindependiente"/>
        <w:spacing w:after="0"/>
        <w:ind w:left="360"/>
        <w:rPr>
          <w:rFonts w:ascii="Arial" w:hAnsi="Arial" w:cs="Arial"/>
          <w:sz w:val="22"/>
          <w:szCs w:val="22"/>
        </w:rPr>
      </w:pPr>
    </w:p>
    <w:p w:rsidR="00B15BB2" w:rsidRPr="003A2C71" w:rsidRDefault="00B15BB2" w:rsidP="000B5321">
      <w:pPr>
        <w:pStyle w:val="Textoindependiente"/>
        <w:numPr>
          <w:ilvl w:val="0"/>
          <w:numId w:val="9"/>
        </w:numPr>
        <w:spacing w:after="0"/>
        <w:ind w:left="1080"/>
        <w:rPr>
          <w:rFonts w:ascii="Arial" w:hAnsi="Arial" w:cs="Arial"/>
          <w:sz w:val="22"/>
          <w:szCs w:val="22"/>
        </w:rPr>
      </w:pPr>
      <w:r w:rsidRPr="003A2C71">
        <w:rPr>
          <w:rFonts w:ascii="Arial" w:hAnsi="Arial" w:cs="Arial"/>
          <w:sz w:val="22"/>
          <w:szCs w:val="22"/>
        </w:rPr>
        <w:t>Utilizar espacio en blanco entre las filas para señalar el flujo horizontal.</w:t>
      </w:r>
    </w:p>
    <w:p w:rsidR="000C6F3F" w:rsidRPr="003A2C71" w:rsidRDefault="000C6F3F" w:rsidP="003A2C71">
      <w:pPr>
        <w:pStyle w:val="Textoindependiente"/>
        <w:spacing w:after="0"/>
        <w:ind w:left="1068"/>
        <w:rPr>
          <w:rFonts w:ascii="Arial" w:hAnsi="Arial" w:cs="Arial"/>
          <w:sz w:val="22"/>
          <w:szCs w:val="22"/>
        </w:rPr>
      </w:pPr>
    </w:p>
    <w:p w:rsidR="00494DAC" w:rsidRDefault="00C86584" w:rsidP="003A2C71">
      <w:pPr>
        <w:keepNext/>
        <w:ind w:left="288"/>
        <w:jc w:val="center"/>
      </w:pPr>
      <w:r>
        <w:rPr>
          <w:noProof/>
          <w:lang w:val="es-CO" w:eastAsia="es-CO"/>
        </w:rPr>
        <w:lastRenderedPageBreak/>
        <w:drawing>
          <wp:inline distT="0" distB="0" distL="0" distR="0">
            <wp:extent cx="4476750" cy="3038475"/>
            <wp:effectExtent l="19050" t="0" r="0" b="0"/>
            <wp:docPr id="3" name="Imagen 3" descr="Fluj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jo de Datos"/>
                    <pic:cNvPicPr>
                      <a:picLocks noChangeAspect="1" noChangeArrowheads="1"/>
                    </pic:cNvPicPr>
                  </pic:nvPicPr>
                  <pic:blipFill>
                    <a:blip r:embed="rId13"/>
                    <a:srcRect/>
                    <a:stretch>
                      <a:fillRect/>
                    </a:stretch>
                  </pic:blipFill>
                  <pic:spPr bwMode="auto">
                    <a:xfrm>
                      <a:off x="0" y="0"/>
                      <a:ext cx="4476750" cy="3038475"/>
                    </a:xfrm>
                    <a:prstGeom prst="rect">
                      <a:avLst/>
                    </a:prstGeom>
                    <a:noFill/>
                    <a:ln w="9525">
                      <a:noFill/>
                      <a:miter lim="800000"/>
                      <a:headEnd/>
                      <a:tailEnd/>
                    </a:ln>
                  </pic:spPr>
                </pic:pic>
              </a:graphicData>
            </a:graphic>
          </wp:inline>
        </w:drawing>
      </w:r>
    </w:p>
    <w:p w:rsidR="00CC13B5" w:rsidRPr="00494DAC" w:rsidRDefault="00494DAC" w:rsidP="00494DAC">
      <w:pPr>
        <w:pStyle w:val="Epgrafe"/>
        <w:ind w:left="290"/>
        <w:rPr>
          <w:rFonts w:ascii="Arial" w:hAnsi="Arial" w:cs="Arial"/>
          <w:b w:val="0"/>
        </w:rPr>
      </w:pPr>
      <w:bookmarkStart w:id="21" w:name="_Toc174161084"/>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3</w:t>
      </w:r>
      <w:r w:rsidRPr="00494DAC">
        <w:rPr>
          <w:rFonts w:ascii="Arial" w:hAnsi="Arial" w:cs="Arial"/>
          <w:b w:val="0"/>
        </w:rPr>
        <w:fldChar w:fldCharType="end"/>
      </w:r>
      <w:r w:rsidRPr="00494DAC">
        <w:rPr>
          <w:rFonts w:ascii="Arial" w:hAnsi="Arial" w:cs="Arial"/>
          <w:b w:val="0"/>
        </w:rPr>
        <w:t>. Flujo Horizontal</w:t>
      </w:r>
      <w:bookmarkEnd w:id="21"/>
    </w:p>
    <w:p w:rsidR="00844547" w:rsidRPr="003A2C71" w:rsidRDefault="00844547"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Flujo vertical:</w:t>
      </w:r>
    </w:p>
    <w:p w:rsidR="00844547" w:rsidRPr="00844547" w:rsidRDefault="00844547" w:rsidP="00D24E4C">
      <w:pPr>
        <w:pStyle w:val="Textoindependiente"/>
        <w:spacing w:after="0"/>
        <w:ind w:left="0"/>
        <w:rPr>
          <w:rFonts w:ascii="Arial" w:hAnsi="Arial" w:cs="Arial"/>
        </w:rPr>
      </w:pPr>
    </w:p>
    <w:p w:rsidR="00844547" w:rsidRDefault="00FF6F6B" w:rsidP="000B5321">
      <w:pPr>
        <w:pStyle w:val="Textoindependiente"/>
        <w:numPr>
          <w:ilvl w:val="0"/>
          <w:numId w:val="10"/>
        </w:numPr>
        <w:spacing w:after="0"/>
        <w:ind w:left="1068"/>
        <w:rPr>
          <w:rFonts w:ascii="Arial" w:hAnsi="Arial" w:cs="Arial"/>
        </w:rPr>
      </w:pPr>
      <w:r>
        <w:rPr>
          <w:rFonts w:ascii="Arial" w:hAnsi="Arial" w:cs="Arial"/>
        </w:rPr>
        <w:t>I</w:t>
      </w:r>
      <w:r w:rsidR="00844547" w:rsidRPr="00844547">
        <w:rPr>
          <w:rFonts w:ascii="Arial" w:hAnsi="Arial" w:cs="Arial"/>
        </w:rPr>
        <w:t>nicia en la parte superior izquierda de la pantalla y se mueve hacia abajo como se muestra en la figura que se muestra a continuación.</w:t>
      </w:r>
    </w:p>
    <w:p w:rsidR="00844547" w:rsidRPr="00844547" w:rsidRDefault="00844547" w:rsidP="003A2C71">
      <w:pPr>
        <w:pStyle w:val="Textoindependiente"/>
        <w:spacing w:after="0"/>
        <w:ind w:left="348"/>
        <w:rPr>
          <w:rFonts w:ascii="Arial" w:hAnsi="Arial" w:cs="Arial"/>
        </w:rPr>
      </w:pPr>
    </w:p>
    <w:p w:rsidR="00844547" w:rsidRDefault="00844547" w:rsidP="000B5321">
      <w:pPr>
        <w:pStyle w:val="Textoindependiente"/>
        <w:numPr>
          <w:ilvl w:val="0"/>
          <w:numId w:val="10"/>
        </w:numPr>
        <w:spacing w:after="0"/>
        <w:ind w:left="1068"/>
        <w:rPr>
          <w:rFonts w:ascii="Arial" w:hAnsi="Arial" w:cs="Arial"/>
        </w:rPr>
      </w:pPr>
      <w:r w:rsidRPr="00844547">
        <w:rPr>
          <w:rFonts w:ascii="Arial" w:hAnsi="Arial" w:cs="Arial"/>
        </w:rPr>
        <w:t>La información más crítica aparece en la columna izquierda y la menos crítica aparece en la columna derecha.</w:t>
      </w:r>
    </w:p>
    <w:p w:rsidR="00844547" w:rsidRPr="00844547" w:rsidRDefault="00844547" w:rsidP="003A2C71">
      <w:pPr>
        <w:pStyle w:val="Textoindependiente"/>
        <w:spacing w:after="0"/>
        <w:ind w:left="348"/>
        <w:rPr>
          <w:rFonts w:ascii="Arial" w:hAnsi="Arial" w:cs="Arial"/>
        </w:rPr>
      </w:pPr>
    </w:p>
    <w:p w:rsidR="00844547" w:rsidRPr="00844547" w:rsidRDefault="00844547" w:rsidP="000B5321">
      <w:pPr>
        <w:pStyle w:val="Textoindependiente"/>
        <w:numPr>
          <w:ilvl w:val="0"/>
          <w:numId w:val="10"/>
        </w:numPr>
        <w:spacing w:after="0"/>
        <w:ind w:left="1068"/>
        <w:rPr>
          <w:rFonts w:ascii="Arial" w:hAnsi="Arial" w:cs="Arial"/>
        </w:rPr>
      </w:pPr>
      <w:r w:rsidRPr="00844547">
        <w:rPr>
          <w:rFonts w:ascii="Arial" w:hAnsi="Arial" w:cs="Arial"/>
        </w:rPr>
        <w:t>Utilice espacio en blanco entre las columnas para señalar que el flujo es vertical.</w:t>
      </w:r>
    </w:p>
    <w:p w:rsidR="002F7A22" w:rsidRPr="003A2C71" w:rsidRDefault="002F7A22" w:rsidP="003A2C71">
      <w:pPr>
        <w:pStyle w:val="Textoindependiente"/>
        <w:spacing w:after="0"/>
        <w:ind w:left="348"/>
        <w:rPr>
          <w:rFonts w:ascii="Arial" w:hAnsi="Arial" w:cs="Arial"/>
        </w:rPr>
      </w:pPr>
    </w:p>
    <w:p w:rsidR="00494DAC" w:rsidRDefault="00C86584" w:rsidP="003A2C71">
      <w:pPr>
        <w:keepNext/>
        <w:ind w:left="288"/>
        <w:jc w:val="center"/>
      </w:pPr>
      <w:r>
        <w:rPr>
          <w:noProof/>
          <w:lang w:val="es-CO" w:eastAsia="es-CO"/>
        </w:rPr>
        <w:drawing>
          <wp:inline distT="0" distB="0" distL="0" distR="0">
            <wp:extent cx="4476750" cy="3038475"/>
            <wp:effectExtent l="19050" t="0" r="0" b="0"/>
            <wp:docPr id="4" name="Imagen 4" descr="Flujo de Dat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jo de Datos Vertical"/>
                    <pic:cNvPicPr>
                      <a:picLocks noChangeAspect="1" noChangeArrowheads="1"/>
                    </pic:cNvPicPr>
                  </pic:nvPicPr>
                  <pic:blipFill>
                    <a:blip r:embed="rId14"/>
                    <a:srcRect/>
                    <a:stretch>
                      <a:fillRect/>
                    </a:stretch>
                  </pic:blipFill>
                  <pic:spPr bwMode="auto">
                    <a:xfrm>
                      <a:off x="0" y="0"/>
                      <a:ext cx="4476750" cy="3038475"/>
                    </a:xfrm>
                    <a:prstGeom prst="rect">
                      <a:avLst/>
                    </a:prstGeom>
                    <a:noFill/>
                    <a:ln w="9525">
                      <a:noFill/>
                      <a:miter lim="800000"/>
                      <a:headEnd/>
                      <a:tailEnd/>
                    </a:ln>
                  </pic:spPr>
                </pic:pic>
              </a:graphicData>
            </a:graphic>
          </wp:inline>
        </w:drawing>
      </w:r>
    </w:p>
    <w:p w:rsidR="00CC13B5" w:rsidRPr="00494DAC" w:rsidRDefault="00494DAC" w:rsidP="00494DAC">
      <w:pPr>
        <w:pStyle w:val="Epgrafe"/>
        <w:ind w:left="290"/>
        <w:rPr>
          <w:rFonts w:ascii="Arial" w:hAnsi="Arial" w:cs="Arial"/>
          <w:b w:val="0"/>
        </w:rPr>
      </w:pPr>
      <w:bookmarkStart w:id="22" w:name="_Toc174161085"/>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4</w:t>
      </w:r>
      <w:r w:rsidRPr="00494DAC">
        <w:rPr>
          <w:rFonts w:ascii="Arial" w:hAnsi="Arial" w:cs="Arial"/>
          <w:b w:val="0"/>
        </w:rPr>
        <w:fldChar w:fldCharType="end"/>
      </w:r>
      <w:r w:rsidRPr="00494DAC">
        <w:rPr>
          <w:rFonts w:ascii="Arial" w:hAnsi="Arial" w:cs="Arial"/>
          <w:b w:val="0"/>
        </w:rPr>
        <w:t>. Flujo Vertical</w:t>
      </w:r>
      <w:bookmarkEnd w:id="22"/>
    </w:p>
    <w:p w:rsidR="001A63A2" w:rsidRPr="003A2C71" w:rsidRDefault="001A63A2"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lastRenderedPageBreak/>
        <w:t>Agrupar lógicamente los datos relacionados (aún cuando no haya sido especificado por el analista) utilizando marcos y espacios en blanco para mostrar agrupaciones.  Asignarle título a cada grupo.</w:t>
      </w:r>
    </w:p>
    <w:p w:rsidR="001E0D9E" w:rsidRDefault="001E0D9E" w:rsidP="00D24E4C">
      <w:pPr>
        <w:ind w:left="288"/>
      </w:pPr>
    </w:p>
    <w:p w:rsidR="00A46729" w:rsidRPr="003A2C71" w:rsidRDefault="003E0D86" w:rsidP="00D24E4C">
      <w:pPr>
        <w:pStyle w:val="Ttulo2"/>
        <w:ind w:left="0"/>
        <w:rPr>
          <w:rFonts w:ascii="Arial" w:hAnsi="Arial"/>
          <w:sz w:val="24"/>
          <w:szCs w:val="24"/>
        </w:rPr>
      </w:pPr>
      <w:bookmarkStart w:id="23" w:name="_Toc48102997"/>
      <w:bookmarkStart w:id="24" w:name="_Toc134608710"/>
      <w:bookmarkStart w:id="25" w:name="_Toc134609962"/>
      <w:bookmarkStart w:id="26" w:name="_Toc174161116"/>
      <w:r w:rsidRPr="003A2C71">
        <w:rPr>
          <w:rFonts w:ascii="Arial" w:hAnsi="Arial"/>
          <w:sz w:val="24"/>
          <w:szCs w:val="24"/>
        </w:rPr>
        <w:t>Longitud y Formato de los campos</w:t>
      </w:r>
      <w:bookmarkEnd w:id="23"/>
      <w:bookmarkEnd w:id="24"/>
      <w:bookmarkEnd w:id="25"/>
      <w:bookmarkEnd w:id="26"/>
    </w:p>
    <w:p w:rsidR="003E0D86" w:rsidRDefault="003E0D86" w:rsidP="00D24E4C">
      <w:pPr>
        <w:ind w:left="0"/>
        <w:rPr>
          <w:rFonts w:ascii="Arial" w:hAnsi="Arial" w:cs="Arial"/>
          <w:sz w:val="22"/>
          <w:szCs w:val="22"/>
        </w:rPr>
      </w:pPr>
    </w:p>
    <w:p w:rsidR="003E0D86" w:rsidRPr="003A2C71" w:rsidRDefault="003E0D8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Limitar el ancho de las columnas de datos al tamaño óptimo de los campos.</w:t>
      </w:r>
      <w:r w:rsidR="00B1319D" w:rsidRPr="003A2C71">
        <w:rPr>
          <w:rFonts w:ascii="Arial" w:hAnsi="Arial" w:cs="Arial"/>
          <w:sz w:val="22"/>
          <w:szCs w:val="22"/>
        </w:rPr>
        <w:t xml:space="preserve"> Se debe tomar en cuenta la longitud del campo en la base de datos y en base a eso definir la cantidad de caracteres que el control debe permitir que el usuario ingrese.</w:t>
      </w:r>
    </w:p>
    <w:p w:rsidR="003E0D86" w:rsidRPr="003A2C71" w:rsidRDefault="003E0D86" w:rsidP="003A2C71">
      <w:pPr>
        <w:pStyle w:val="Textoindependiente"/>
        <w:spacing w:after="0"/>
        <w:ind w:left="720"/>
        <w:rPr>
          <w:rFonts w:ascii="Arial" w:hAnsi="Arial" w:cs="Arial"/>
          <w:sz w:val="22"/>
          <w:szCs w:val="22"/>
        </w:rPr>
      </w:pPr>
    </w:p>
    <w:p w:rsidR="003E0D86" w:rsidRPr="003A2C71" w:rsidRDefault="003E0D8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Fijar longitud de las variables de fecha a 10 caracteres para trabajar con el formato dd/mm/aaaa.</w:t>
      </w:r>
    </w:p>
    <w:p w:rsidR="003E0D86" w:rsidRPr="003A2C71" w:rsidRDefault="003E0D86" w:rsidP="003A2C71">
      <w:pPr>
        <w:pStyle w:val="Textoindependiente"/>
        <w:spacing w:after="0"/>
        <w:ind w:left="720"/>
        <w:rPr>
          <w:rFonts w:ascii="Arial" w:hAnsi="Arial" w:cs="Arial"/>
          <w:sz w:val="22"/>
          <w:szCs w:val="22"/>
        </w:rPr>
      </w:pPr>
    </w:p>
    <w:p w:rsidR="003E0D86" w:rsidRPr="003A2C71" w:rsidRDefault="003E0D8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Para números y/o montos, establecer la configuración regional (números) con comas para separador de miles y puntos para decimales. Ejemplo: 105,000.78.</w:t>
      </w:r>
    </w:p>
    <w:p w:rsidR="003E0D86" w:rsidRPr="003A2C71" w:rsidRDefault="003E0D86" w:rsidP="003A2C71">
      <w:pPr>
        <w:pStyle w:val="Textoindependiente"/>
        <w:spacing w:after="0"/>
        <w:ind w:left="720"/>
        <w:rPr>
          <w:rFonts w:ascii="Arial" w:hAnsi="Arial" w:cs="Arial"/>
          <w:sz w:val="22"/>
          <w:szCs w:val="22"/>
        </w:rPr>
      </w:pPr>
    </w:p>
    <w:p w:rsidR="003E0D86" w:rsidRPr="003A2C71" w:rsidRDefault="003E0D8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Alinear por la derecha los campos de tipo numérico y especificar el formato de acuerdo a la clase de información que éste represente. Ejemplo.  Valores de dinero con el formato 999,999.99 (o más nueves de acuerdo a la longitud del campo).</w:t>
      </w:r>
    </w:p>
    <w:p w:rsidR="003E0D86" w:rsidRPr="003A2C71" w:rsidRDefault="003E0D86" w:rsidP="003A2C71">
      <w:pPr>
        <w:pStyle w:val="Textoindependiente"/>
        <w:spacing w:after="0"/>
        <w:ind w:left="720"/>
        <w:rPr>
          <w:rFonts w:ascii="Arial" w:hAnsi="Arial" w:cs="Arial"/>
          <w:sz w:val="22"/>
          <w:szCs w:val="22"/>
        </w:rPr>
      </w:pPr>
    </w:p>
    <w:p w:rsidR="003E0D86" w:rsidRPr="003A2C71" w:rsidRDefault="003E0D8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En caso de campos que necesiten formatos especiales como número de cédula, número de recibo o de factura, usar máscaras para su captura. Esto puede ser fácilmente hecho si se usa un control específico para ese f</w:t>
      </w:r>
      <w:r w:rsidR="00BF3F95" w:rsidRPr="003A2C71">
        <w:rPr>
          <w:rFonts w:ascii="Arial" w:hAnsi="Arial" w:cs="Arial"/>
          <w:sz w:val="22"/>
          <w:szCs w:val="22"/>
        </w:rPr>
        <w:t>i</w:t>
      </w:r>
      <w:r w:rsidRPr="003A2C71">
        <w:rPr>
          <w:rFonts w:ascii="Arial" w:hAnsi="Arial" w:cs="Arial"/>
          <w:sz w:val="22"/>
          <w:szCs w:val="22"/>
        </w:rPr>
        <w:t xml:space="preserve">n como el </w:t>
      </w:r>
      <w:r w:rsidR="00BE2E56" w:rsidRPr="003A2C71">
        <w:rPr>
          <w:rFonts w:ascii="Arial" w:hAnsi="Arial" w:cs="Arial"/>
          <w:sz w:val="22"/>
          <w:szCs w:val="22"/>
        </w:rPr>
        <w:t>C1</w:t>
      </w:r>
      <w:r w:rsidR="00BF3F95" w:rsidRPr="003A2C71">
        <w:rPr>
          <w:rFonts w:ascii="Arial" w:hAnsi="Arial" w:cs="Arial"/>
          <w:sz w:val="22"/>
          <w:szCs w:val="22"/>
        </w:rPr>
        <w:t>TextBox</w:t>
      </w:r>
      <w:r w:rsidRPr="003A2C71">
        <w:rPr>
          <w:rFonts w:ascii="Arial" w:hAnsi="Arial" w:cs="Arial"/>
          <w:sz w:val="22"/>
          <w:szCs w:val="22"/>
        </w:rPr>
        <w:t xml:space="preserve">. </w:t>
      </w:r>
    </w:p>
    <w:p w:rsidR="003E0D86" w:rsidRDefault="003E0D86" w:rsidP="00D24E4C">
      <w:pPr>
        <w:ind w:left="0"/>
        <w:rPr>
          <w:rFonts w:ascii="Arial" w:hAnsi="Arial" w:cs="Arial"/>
          <w:color w:val="auto"/>
        </w:rPr>
      </w:pPr>
    </w:p>
    <w:p w:rsidR="008C1D0D" w:rsidRPr="003A2C71" w:rsidRDefault="00444096" w:rsidP="00D24E4C">
      <w:pPr>
        <w:pStyle w:val="Ttulo2"/>
        <w:ind w:left="0"/>
        <w:rPr>
          <w:rFonts w:ascii="Arial" w:hAnsi="Arial"/>
          <w:sz w:val="24"/>
          <w:szCs w:val="24"/>
        </w:rPr>
      </w:pPr>
      <w:bookmarkStart w:id="27" w:name="_Toc134608711"/>
      <w:bookmarkStart w:id="28" w:name="_Toc134609963"/>
      <w:bookmarkStart w:id="29" w:name="_Toc174161117"/>
      <w:r w:rsidRPr="003A2C71">
        <w:rPr>
          <w:rFonts w:ascii="Arial" w:hAnsi="Arial"/>
          <w:sz w:val="24"/>
          <w:szCs w:val="24"/>
        </w:rPr>
        <w:t>Pantallas Principales (de tipo MDIChild)</w:t>
      </w:r>
      <w:bookmarkEnd w:id="27"/>
      <w:bookmarkEnd w:id="28"/>
      <w:bookmarkEnd w:id="29"/>
    </w:p>
    <w:p w:rsidR="008C1D0D" w:rsidRPr="00523B3D" w:rsidRDefault="008C1D0D" w:rsidP="00D24E4C">
      <w:pPr>
        <w:ind w:left="288"/>
        <w:rPr>
          <w:rFonts w:ascii="Arial" w:hAnsi="Arial" w:cs="Arial"/>
          <w:color w:val="auto"/>
        </w:rPr>
      </w:pPr>
    </w:p>
    <w:p w:rsidR="002F248B" w:rsidRPr="003A2C71" w:rsidRDefault="00444096"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Estas pantallas deben estar conformadas básicamente de una barra de herramientas</w:t>
      </w:r>
      <w:r w:rsidR="00105091" w:rsidRPr="003A2C71">
        <w:rPr>
          <w:rFonts w:ascii="Arial" w:hAnsi="Arial" w:cs="Arial"/>
          <w:sz w:val="22"/>
          <w:szCs w:val="22"/>
        </w:rPr>
        <w:t xml:space="preserve"> (Control ToolStrip) </w:t>
      </w:r>
      <w:r w:rsidRPr="003A2C71">
        <w:rPr>
          <w:rFonts w:ascii="Arial" w:hAnsi="Arial" w:cs="Arial"/>
          <w:sz w:val="22"/>
          <w:szCs w:val="22"/>
        </w:rPr>
        <w:t xml:space="preserve"> en la parte superior</w:t>
      </w:r>
      <w:r w:rsidR="000C6F3F" w:rsidRPr="003A2C71">
        <w:rPr>
          <w:rFonts w:ascii="Arial" w:hAnsi="Arial" w:cs="Arial"/>
          <w:sz w:val="22"/>
          <w:szCs w:val="22"/>
        </w:rPr>
        <w:t xml:space="preserve"> </w:t>
      </w:r>
      <w:r w:rsidR="009F70A2" w:rsidRPr="003A2C71">
        <w:rPr>
          <w:rFonts w:ascii="Arial" w:hAnsi="Arial" w:cs="Arial"/>
          <w:sz w:val="22"/>
          <w:szCs w:val="22"/>
        </w:rPr>
        <w:t>, un encabezado</w:t>
      </w:r>
      <w:r w:rsidRPr="003A2C71">
        <w:rPr>
          <w:rFonts w:ascii="Arial" w:hAnsi="Arial" w:cs="Arial"/>
          <w:sz w:val="22"/>
          <w:szCs w:val="22"/>
        </w:rPr>
        <w:t xml:space="preserve"> y un </w:t>
      </w:r>
      <w:r w:rsidR="00105091" w:rsidRPr="003A2C71">
        <w:rPr>
          <w:rFonts w:ascii="Arial" w:hAnsi="Arial" w:cs="Arial"/>
          <w:sz w:val="22"/>
          <w:szCs w:val="22"/>
        </w:rPr>
        <w:t>gri</w:t>
      </w:r>
      <w:r w:rsidR="00D01544" w:rsidRPr="003A2C71">
        <w:rPr>
          <w:rFonts w:ascii="Arial" w:hAnsi="Arial" w:cs="Arial"/>
          <w:sz w:val="22"/>
          <w:szCs w:val="22"/>
        </w:rPr>
        <w:t>d</w:t>
      </w:r>
      <w:r w:rsidR="00105091" w:rsidRPr="003A2C71">
        <w:rPr>
          <w:rFonts w:ascii="Arial" w:hAnsi="Arial" w:cs="Arial"/>
          <w:sz w:val="22"/>
          <w:szCs w:val="22"/>
        </w:rPr>
        <w:t xml:space="preserve"> (Control C1TrueDbGrid)</w:t>
      </w:r>
      <w:r w:rsidRPr="003A2C71">
        <w:rPr>
          <w:rFonts w:ascii="Arial" w:hAnsi="Arial" w:cs="Arial"/>
          <w:sz w:val="22"/>
          <w:szCs w:val="22"/>
        </w:rPr>
        <w:t xml:space="preserve"> que muestre los datos.</w:t>
      </w:r>
      <w:r w:rsidR="00C50691" w:rsidRPr="003A2C71">
        <w:rPr>
          <w:rFonts w:ascii="Arial" w:hAnsi="Arial" w:cs="Arial"/>
          <w:sz w:val="22"/>
          <w:szCs w:val="22"/>
        </w:rPr>
        <w:t xml:space="preserve"> </w:t>
      </w:r>
      <w:r w:rsidR="002F248B" w:rsidRPr="003A2C71">
        <w:rPr>
          <w:rFonts w:ascii="Arial" w:hAnsi="Arial" w:cs="Arial"/>
          <w:sz w:val="22"/>
          <w:szCs w:val="22"/>
        </w:rPr>
        <w:t xml:space="preserve"> </w:t>
      </w:r>
      <w:r w:rsidR="009F70A2" w:rsidRPr="003A2C71">
        <w:rPr>
          <w:rFonts w:ascii="Arial" w:hAnsi="Arial" w:cs="Arial"/>
          <w:sz w:val="22"/>
          <w:szCs w:val="22"/>
        </w:rPr>
        <w:t>El encabezado se muestra b</w:t>
      </w:r>
      <w:r w:rsidR="002F248B" w:rsidRPr="003A2C71">
        <w:rPr>
          <w:rFonts w:ascii="Arial" w:hAnsi="Arial" w:cs="Arial"/>
          <w:sz w:val="22"/>
          <w:szCs w:val="22"/>
        </w:rPr>
        <w:t>ajo la barra de herramienta</w:t>
      </w:r>
      <w:r w:rsidR="000C6F3F" w:rsidRPr="003A2C71">
        <w:rPr>
          <w:rFonts w:ascii="Arial" w:hAnsi="Arial" w:cs="Arial"/>
          <w:sz w:val="22"/>
          <w:szCs w:val="22"/>
        </w:rPr>
        <w:t>.</w:t>
      </w:r>
    </w:p>
    <w:p w:rsidR="002F248B" w:rsidRPr="003A2C71" w:rsidRDefault="002F248B" w:rsidP="003A2C71">
      <w:pPr>
        <w:pStyle w:val="Textoindependiente"/>
        <w:spacing w:after="0"/>
        <w:ind w:left="720"/>
        <w:rPr>
          <w:rFonts w:ascii="Arial" w:hAnsi="Arial" w:cs="Arial"/>
          <w:sz w:val="22"/>
          <w:szCs w:val="22"/>
        </w:rPr>
      </w:pPr>
    </w:p>
    <w:p w:rsidR="00C50691" w:rsidRPr="003A2C71" w:rsidRDefault="002F248B" w:rsidP="000B5321">
      <w:pPr>
        <w:pStyle w:val="Textoindependiente"/>
        <w:numPr>
          <w:ilvl w:val="0"/>
          <w:numId w:val="7"/>
        </w:numPr>
        <w:tabs>
          <w:tab w:val="num" w:pos="360"/>
        </w:tabs>
        <w:spacing w:after="0"/>
        <w:rPr>
          <w:rFonts w:ascii="Arial" w:hAnsi="Arial" w:cs="Arial"/>
          <w:sz w:val="22"/>
          <w:szCs w:val="22"/>
        </w:rPr>
      </w:pPr>
      <w:r w:rsidRPr="003A2C71">
        <w:rPr>
          <w:rFonts w:ascii="Arial" w:hAnsi="Arial" w:cs="Arial"/>
          <w:sz w:val="22"/>
          <w:szCs w:val="22"/>
        </w:rPr>
        <w:t xml:space="preserve">En el </w:t>
      </w:r>
      <w:r w:rsidR="00C50691" w:rsidRPr="003A2C71">
        <w:rPr>
          <w:rFonts w:ascii="Arial" w:hAnsi="Arial" w:cs="Arial"/>
          <w:sz w:val="22"/>
          <w:szCs w:val="22"/>
        </w:rPr>
        <w:t>encabezado de</w:t>
      </w:r>
      <w:r w:rsidRPr="003A2C71">
        <w:rPr>
          <w:rFonts w:ascii="Arial" w:hAnsi="Arial" w:cs="Arial"/>
          <w:sz w:val="22"/>
          <w:szCs w:val="22"/>
        </w:rPr>
        <w:t>l</w:t>
      </w:r>
      <w:r w:rsidR="00C50691" w:rsidRPr="003A2C71">
        <w:rPr>
          <w:rFonts w:ascii="Arial" w:hAnsi="Arial" w:cs="Arial"/>
          <w:sz w:val="22"/>
          <w:szCs w:val="22"/>
        </w:rPr>
        <w:t xml:space="preserve"> grid se debe mostrar entre paréntesis la cantidad de registros que se están desplegando y esta leyenda debe refrescarse con cada acción que se ejecute sobre el gri</w:t>
      </w:r>
      <w:r w:rsidR="005422B9" w:rsidRPr="003A2C71">
        <w:rPr>
          <w:rFonts w:ascii="Arial" w:hAnsi="Arial" w:cs="Arial"/>
          <w:sz w:val="22"/>
          <w:szCs w:val="22"/>
        </w:rPr>
        <w:t>d</w:t>
      </w:r>
      <w:r w:rsidR="00C50691" w:rsidRPr="003A2C71">
        <w:rPr>
          <w:rFonts w:ascii="Arial" w:hAnsi="Arial" w:cs="Arial"/>
          <w:sz w:val="22"/>
          <w:szCs w:val="22"/>
        </w:rPr>
        <w:t xml:space="preserve"> (</w:t>
      </w:r>
      <w:r w:rsidR="00F07546" w:rsidRPr="003A2C71">
        <w:rPr>
          <w:rFonts w:ascii="Arial" w:hAnsi="Arial" w:cs="Arial"/>
          <w:sz w:val="22"/>
          <w:szCs w:val="22"/>
        </w:rPr>
        <w:t>por ejemplo al agregar registros o filtrar</w:t>
      </w:r>
      <w:r w:rsidR="00C50691" w:rsidRPr="003A2C71">
        <w:rPr>
          <w:rFonts w:ascii="Arial" w:hAnsi="Arial" w:cs="Arial"/>
          <w:sz w:val="22"/>
          <w:szCs w:val="22"/>
        </w:rPr>
        <w:t>).</w:t>
      </w:r>
    </w:p>
    <w:p w:rsidR="00C50691" w:rsidRPr="003A2C71" w:rsidRDefault="00C50691" w:rsidP="003A2C71">
      <w:pPr>
        <w:pStyle w:val="Textoindependiente"/>
        <w:spacing w:after="0"/>
        <w:ind w:left="720"/>
        <w:rPr>
          <w:rFonts w:ascii="Arial" w:hAnsi="Arial" w:cs="Arial"/>
          <w:sz w:val="22"/>
          <w:szCs w:val="22"/>
        </w:rPr>
      </w:pPr>
    </w:p>
    <w:p w:rsidR="00444096" w:rsidRPr="003A2C71" w:rsidRDefault="00F12AE4" w:rsidP="00D24E4C">
      <w:pPr>
        <w:pStyle w:val="Textoindependiente"/>
        <w:spacing w:after="0"/>
        <w:ind w:left="0" w:firstLine="708"/>
        <w:rPr>
          <w:rFonts w:ascii="Arial" w:hAnsi="Arial" w:cs="Arial"/>
          <w:sz w:val="22"/>
          <w:szCs w:val="22"/>
        </w:rPr>
      </w:pPr>
      <w:r w:rsidRPr="003A2C71">
        <w:rPr>
          <w:rFonts w:ascii="Arial" w:hAnsi="Arial" w:cs="Arial"/>
          <w:sz w:val="22"/>
          <w:szCs w:val="22"/>
        </w:rPr>
        <w:t xml:space="preserve"> A continuación se muestra un ejemplo</w:t>
      </w:r>
      <w:r w:rsidR="00A31B36" w:rsidRPr="003A2C71">
        <w:rPr>
          <w:rFonts w:ascii="Arial" w:hAnsi="Arial" w:cs="Arial"/>
          <w:sz w:val="22"/>
          <w:szCs w:val="22"/>
        </w:rPr>
        <w:t>:</w:t>
      </w:r>
    </w:p>
    <w:p w:rsidR="003F3522" w:rsidRDefault="003F3522" w:rsidP="00D24E4C">
      <w:pPr>
        <w:pStyle w:val="Textoindependiente"/>
        <w:spacing w:after="0"/>
        <w:ind w:left="288"/>
        <w:rPr>
          <w:rFonts w:ascii="Arial" w:hAnsi="Arial" w:cs="Arial"/>
        </w:rPr>
      </w:pPr>
    </w:p>
    <w:p w:rsidR="00494DAC" w:rsidRDefault="00C86584" w:rsidP="003A2C71">
      <w:pPr>
        <w:pStyle w:val="Textoindependiente"/>
        <w:keepNext/>
        <w:spacing w:after="0"/>
        <w:ind w:left="288"/>
        <w:jc w:val="center"/>
      </w:pPr>
      <w:r>
        <w:rPr>
          <w:noProof/>
          <w:lang w:val="es-CO" w:eastAsia="es-CO"/>
        </w:rPr>
        <w:lastRenderedPageBreak/>
        <w:drawing>
          <wp:inline distT="0" distB="0" distL="0" distR="0">
            <wp:extent cx="4600575" cy="31242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600575" cy="3124200"/>
                    </a:xfrm>
                    <a:prstGeom prst="rect">
                      <a:avLst/>
                    </a:prstGeom>
                    <a:noFill/>
                    <a:ln w="9525">
                      <a:noFill/>
                      <a:miter lim="800000"/>
                      <a:headEnd/>
                      <a:tailEnd/>
                    </a:ln>
                  </pic:spPr>
                </pic:pic>
              </a:graphicData>
            </a:graphic>
          </wp:inline>
        </w:drawing>
      </w:r>
    </w:p>
    <w:p w:rsidR="00CC13B5" w:rsidRPr="00494DAC" w:rsidRDefault="00494DAC" w:rsidP="00494DAC">
      <w:pPr>
        <w:pStyle w:val="Epgrafe"/>
        <w:ind w:left="290"/>
        <w:rPr>
          <w:rFonts w:ascii="Arial" w:hAnsi="Arial" w:cs="Arial"/>
          <w:b w:val="0"/>
        </w:rPr>
      </w:pPr>
      <w:bookmarkStart w:id="30" w:name="_Toc174161086"/>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5</w:t>
      </w:r>
      <w:r w:rsidRPr="00494DAC">
        <w:rPr>
          <w:rFonts w:ascii="Arial" w:hAnsi="Arial" w:cs="Arial"/>
          <w:b w:val="0"/>
        </w:rPr>
        <w:fldChar w:fldCharType="end"/>
      </w:r>
      <w:r w:rsidRPr="00494DAC">
        <w:rPr>
          <w:rFonts w:ascii="Arial" w:hAnsi="Arial" w:cs="Arial"/>
          <w:b w:val="0"/>
        </w:rPr>
        <w:t>. Pantallas MDIChild</w:t>
      </w:r>
      <w:bookmarkEnd w:id="30"/>
    </w:p>
    <w:p w:rsidR="00284D88" w:rsidRPr="003A2C71" w:rsidRDefault="00284D88"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El Grid debe tener inhabilitado la propiedad Allow Update = False, excepto en los casos que se permita la edición directamente en alguna de las columnas del Grid.</w:t>
      </w:r>
      <w:r w:rsidR="00A719E1" w:rsidRPr="003A2C71">
        <w:rPr>
          <w:rFonts w:ascii="Arial" w:hAnsi="Arial" w:cs="Arial"/>
          <w:sz w:val="22"/>
          <w:szCs w:val="22"/>
        </w:rPr>
        <w:t xml:space="preserve"> </w:t>
      </w:r>
    </w:p>
    <w:p w:rsidR="00284D88" w:rsidRPr="003A2C71" w:rsidRDefault="00284D88" w:rsidP="003A2C71">
      <w:pPr>
        <w:pStyle w:val="Textoindependiente"/>
        <w:spacing w:after="0"/>
        <w:ind w:left="720"/>
        <w:rPr>
          <w:rFonts w:ascii="Arial" w:hAnsi="Arial" w:cs="Arial"/>
          <w:sz w:val="22"/>
          <w:szCs w:val="22"/>
        </w:rPr>
      </w:pPr>
    </w:p>
    <w:p w:rsidR="000E1709" w:rsidRPr="003A2C71" w:rsidRDefault="000E1709"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 xml:space="preserve">La </w:t>
      </w:r>
      <w:r w:rsidR="00D43937" w:rsidRPr="003A2C71">
        <w:rPr>
          <w:rFonts w:ascii="Arial" w:hAnsi="Arial" w:cs="Arial"/>
          <w:sz w:val="22"/>
          <w:szCs w:val="22"/>
        </w:rPr>
        <w:t xml:space="preserve">Barra de herramientas </w:t>
      </w:r>
      <w:r w:rsidRPr="003A2C71">
        <w:rPr>
          <w:rFonts w:ascii="Arial" w:hAnsi="Arial" w:cs="Arial"/>
          <w:sz w:val="22"/>
          <w:szCs w:val="22"/>
        </w:rPr>
        <w:t>estándar será la siguiente</w:t>
      </w:r>
      <w:r w:rsidR="00D43937" w:rsidRPr="003A2C71">
        <w:rPr>
          <w:rFonts w:ascii="Arial" w:hAnsi="Arial" w:cs="Arial"/>
          <w:sz w:val="22"/>
          <w:szCs w:val="22"/>
        </w:rPr>
        <w:t>:</w:t>
      </w:r>
    </w:p>
    <w:p w:rsidR="000E1709" w:rsidRPr="003A2C71" w:rsidRDefault="000E1709" w:rsidP="003A2C71">
      <w:pPr>
        <w:pStyle w:val="Textoindependiente"/>
        <w:spacing w:after="0"/>
        <w:ind w:left="0"/>
        <w:rPr>
          <w:rFonts w:ascii="Arial" w:hAnsi="Arial" w:cs="Arial"/>
          <w:sz w:val="22"/>
          <w:szCs w:val="22"/>
        </w:rPr>
      </w:pPr>
    </w:p>
    <w:p w:rsidR="00AA1DFC" w:rsidRDefault="00AA1DFC" w:rsidP="00D24E4C">
      <w:pPr>
        <w:pStyle w:val="Textoindependiente"/>
        <w:spacing w:after="0"/>
        <w:ind w:left="288"/>
        <w:rPr>
          <w:rFonts w:ascii="Arial" w:hAnsi="Arial" w:cs="Arial"/>
        </w:rPr>
      </w:pPr>
    </w:p>
    <w:p w:rsidR="00494DAC" w:rsidRDefault="00C86584" w:rsidP="00494DAC">
      <w:pPr>
        <w:pStyle w:val="Textoindependiente"/>
        <w:keepNext/>
        <w:spacing w:after="0"/>
        <w:ind w:left="288"/>
        <w:jc w:val="center"/>
      </w:pPr>
      <w:r>
        <w:rPr>
          <w:rFonts w:ascii="Arial" w:hAnsi="Arial" w:cs="Arial"/>
          <w:noProof/>
          <w:lang w:val="es-CO" w:eastAsia="es-CO"/>
        </w:rPr>
        <w:drawing>
          <wp:inline distT="0" distB="0" distL="0" distR="0">
            <wp:extent cx="2124075" cy="247650"/>
            <wp:effectExtent l="19050" t="0" r="9525" b="0"/>
            <wp:docPr id="6" name="Imagen 6" descr="Barra Herrami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ra Herramientas"/>
                    <pic:cNvPicPr>
                      <a:picLocks noChangeAspect="1" noChangeArrowheads="1"/>
                    </pic:cNvPicPr>
                  </pic:nvPicPr>
                  <pic:blipFill>
                    <a:blip r:embed="rId16"/>
                    <a:srcRect/>
                    <a:stretch>
                      <a:fillRect/>
                    </a:stretch>
                  </pic:blipFill>
                  <pic:spPr bwMode="auto">
                    <a:xfrm>
                      <a:off x="0" y="0"/>
                      <a:ext cx="2124075" cy="247650"/>
                    </a:xfrm>
                    <a:prstGeom prst="rect">
                      <a:avLst/>
                    </a:prstGeom>
                    <a:noFill/>
                    <a:ln w="9525">
                      <a:noFill/>
                      <a:miter lim="800000"/>
                      <a:headEnd/>
                      <a:tailEnd/>
                    </a:ln>
                  </pic:spPr>
                </pic:pic>
              </a:graphicData>
            </a:graphic>
          </wp:inline>
        </w:drawing>
      </w:r>
    </w:p>
    <w:p w:rsidR="00AA1DFC" w:rsidRPr="00494DAC" w:rsidRDefault="00494DAC" w:rsidP="00494DAC">
      <w:pPr>
        <w:pStyle w:val="Epgrafe"/>
        <w:ind w:left="290"/>
        <w:rPr>
          <w:rFonts w:ascii="Arial" w:hAnsi="Arial" w:cs="Arial"/>
          <w:b w:val="0"/>
        </w:rPr>
      </w:pPr>
      <w:bookmarkStart w:id="31" w:name="_Toc174161087"/>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6</w:t>
      </w:r>
      <w:r w:rsidRPr="00494DAC">
        <w:rPr>
          <w:rFonts w:ascii="Arial" w:hAnsi="Arial" w:cs="Arial"/>
          <w:b w:val="0"/>
        </w:rPr>
        <w:fldChar w:fldCharType="end"/>
      </w:r>
      <w:r w:rsidRPr="00494DAC">
        <w:rPr>
          <w:rFonts w:ascii="Arial" w:hAnsi="Arial" w:cs="Arial"/>
          <w:b w:val="0"/>
        </w:rPr>
        <w:t>. Barra de Herramientas</w:t>
      </w:r>
      <w:bookmarkEnd w:id="31"/>
    </w:p>
    <w:p w:rsidR="000060B1" w:rsidRPr="003A2C71" w:rsidRDefault="000E1709" w:rsidP="00D24E4C">
      <w:pPr>
        <w:ind w:left="288"/>
        <w:rPr>
          <w:rFonts w:ascii="Arial" w:hAnsi="Arial" w:cs="Arial"/>
          <w:sz w:val="22"/>
          <w:szCs w:val="22"/>
        </w:rPr>
      </w:pPr>
      <w:r w:rsidRPr="003A2C71">
        <w:rPr>
          <w:rFonts w:ascii="Arial" w:hAnsi="Arial" w:cs="Arial"/>
          <w:sz w:val="22"/>
          <w:szCs w:val="22"/>
        </w:rPr>
        <w:t xml:space="preserve">El orden de las opciones es el que se muestra en la </w:t>
      </w:r>
      <w:r w:rsidR="00DD5477" w:rsidRPr="003A2C71">
        <w:rPr>
          <w:rFonts w:ascii="Arial" w:hAnsi="Arial" w:cs="Arial"/>
          <w:sz w:val="22"/>
          <w:szCs w:val="22"/>
        </w:rPr>
        <w:t>i</w:t>
      </w:r>
      <w:r w:rsidRPr="003A2C71">
        <w:rPr>
          <w:rFonts w:ascii="Arial" w:hAnsi="Arial" w:cs="Arial"/>
          <w:sz w:val="22"/>
          <w:szCs w:val="22"/>
        </w:rPr>
        <w:t xml:space="preserve">lustración </w:t>
      </w:r>
      <w:r w:rsidR="00685EB4" w:rsidRPr="003A2C71">
        <w:rPr>
          <w:rFonts w:ascii="Arial" w:hAnsi="Arial" w:cs="Arial"/>
          <w:sz w:val="22"/>
          <w:szCs w:val="22"/>
        </w:rPr>
        <w:t>anterior</w:t>
      </w:r>
      <w:r w:rsidRPr="003A2C71">
        <w:rPr>
          <w:rFonts w:ascii="Arial" w:hAnsi="Arial" w:cs="Arial"/>
          <w:sz w:val="22"/>
          <w:szCs w:val="22"/>
        </w:rPr>
        <w:t xml:space="preserve"> (Agregar, Modificar, Eliminar, Separador, Filtrar, Refrescar, Imprimir, Separador, Ayuda, Salir). Si en la barra se desea incluir algún icono para ejecutar tareas muy particulares (Ejemplo: Anular Cheque, Autorizar Solicitud, etc.)</w:t>
      </w:r>
      <w:r w:rsidR="00DD3D3E" w:rsidRPr="003A2C71">
        <w:rPr>
          <w:rFonts w:ascii="Arial" w:hAnsi="Arial" w:cs="Arial"/>
          <w:sz w:val="22"/>
          <w:szCs w:val="22"/>
        </w:rPr>
        <w:t>,</w:t>
      </w:r>
      <w:r w:rsidRPr="003A2C71">
        <w:rPr>
          <w:rFonts w:ascii="Arial" w:hAnsi="Arial" w:cs="Arial"/>
          <w:sz w:val="22"/>
          <w:szCs w:val="22"/>
        </w:rPr>
        <w:t xml:space="preserve"> entonces se deberá realizar lo siguiente:</w:t>
      </w:r>
    </w:p>
    <w:p w:rsidR="000E1709" w:rsidRPr="003A2C71" w:rsidRDefault="000E1709" w:rsidP="003A2C71">
      <w:pPr>
        <w:pStyle w:val="Textoindependiente"/>
        <w:tabs>
          <w:tab w:val="num" w:pos="650"/>
        </w:tabs>
        <w:spacing w:after="0"/>
        <w:ind w:left="720"/>
        <w:rPr>
          <w:rFonts w:ascii="Arial" w:hAnsi="Arial" w:cs="Arial"/>
          <w:sz w:val="22"/>
          <w:szCs w:val="22"/>
        </w:rPr>
      </w:pPr>
    </w:p>
    <w:p w:rsidR="000E1709" w:rsidRPr="003A2C71" w:rsidRDefault="000E1709"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Insertar un Separador después del icono de Eliminar.</w:t>
      </w:r>
    </w:p>
    <w:p w:rsidR="000E1709" w:rsidRPr="003A2C71" w:rsidRDefault="000E1709" w:rsidP="003A2C71">
      <w:pPr>
        <w:pStyle w:val="Textoindependiente"/>
        <w:tabs>
          <w:tab w:val="num" w:pos="650"/>
        </w:tabs>
        <w:spacing w:after="0"/>
        <w:ind w:left="720"/>
        <w:rPr>
          <w:rFonts w:ascii="Arial" w:hAnsi="Arial" w:cs="Arial"/>
          <w:sz w:val="22"/>
          <w:szCs w:val="22"/>
        </w:rPr>
      </w:pPr>
    </w:p>
    <w:p w:rsidR="000E1709" w:rsidRPr="003A2C71" w:rsidRDefault="000E1709"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Insertar icono por acción que se desea incluir.</w:t>
      </w:r>
    </w:p>
    <w:p w:rsidR="00DD5477" w:rsidRPr="003A2C71" w:rsidRDefault="00DD5477" w:rsidP="003A2C71">
      <w:pPr>
        <w:pStyle w:val="Textoindependiente"/>
        <w:tabs>
          <w:tab w:val="num" w:pos="650"/>
        </w:tabs>
        <w:spacing w:after="0"/>
        <w:ind w:left="720"/>
        <w:rPr>
          <w:rFonts w:ascii="Arial" w:hAnsi="Arial" w:cs="Arial"/>
          <w:sz w:val="22"/>
          <w:szCs w:val="22"/>
        </w:rPr>
      </w:pPr>
    </w:p>
    <w:p w:rsidR="00DD5477" w:rsidRPr="003A2C71" w:rsidRDefault="00DD5477"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Insertar otro separador después de</w:t>
      </w:r>
      <w:r w:rsidR="008F0A3C" w:rsidRPr="003A2C71">
        <w:rPr>
          <w:rFonts w:ascii="Arial" w:hAnsi="Arial" w:cs="Arial"/>
          <w:sz w:val="22"/>
          <w:szCs w:val="22"/>
        </w:rPr>
        <w:t xml:space="preserve"> </w:t>
      </w:r>
      <w:r w:rsidR="001B2781" w:rsidRPr="003A2C71">
        <w:rPr>
          <w:rFonts w:ascii="Arial" w:hAnsi="Arial" w:cs="Arial"/>
          <w:sz w:val="22"/>
          <w:szCs w:val="22"/>
        </w:rPr>
        <w:t>los íconos agregados.</w:t>
      </w:r>
    </w:p>
    <w:p w:rsidR="00EC7C7C" w:rsidRPr="003A2C71" w:rsidRDefault="00EC7C7C" w:rsidP="003A2C71">
      <w:pPr>
        <w:pStyle w:val="Textoindependiente"/>
        <w:tabs>
          <w:tab w:val="num" w:pos="650"/>
        </w:tabs>
        <w:spacing w:after="0"/>
        <w:ind w:left="720"/>
        <w:rPr>
          <w:rFonts w:ascii="Arial" w:hAnsi="Arial" w:cs="Arial"/>
          <w:sz w:val="22"/>
          <w:szCs w:val="22"/>
        </w:rPr>
      </w:pPr>
    </w:p>
    <w:p w:rsidR="00EC7C7C" w:rsidRPr="003A2C71" w:rsidRDefault="00EC7C7C"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 xml:space="preserve">Establecer </w:t>
      </w:r>
      <w:r w:rsidR="006943A3" w:rsidRPr="003A2C71">
        <w:rPr>
          <w:rFonts w:ascii="Arial" w:hAnsi="Arial" w:cs="Arial"/>
          <w:sz w:val="22"/>
          <w:szCs w:val="22"/>
        </w:rPr>
        <w:t>T</w:t>
      </w:r>
      <w:r w:rsidRPr="003A2C71">
        <w:rPr>
          <w:rFonts w:ascii="Arial" w:hAnsi="Arial" w:cs="Arial"/>
          <w:sz w:val="22"/>
          <w:szCs w:val="22"/>
        </w:rPr>
        <w:t>ool</w:t>
      </w:r>
      <w:r w:rsidR="006943A3" w:rsidRPr="003A2C71">
        <w:rPr>
          <w:rFonts w:ascii="Arial" w:hAnsi="Arial" w:cs="Arial"/>
          <w:sz w:val="22"/>
          <w:szCs w:val="22"/>
        </w:rPr>
        <w:t>T</w:t>
      </w:r>
      <w:r w:rsidRPr="003A2C71">
        <w:rPr>
          <w:rFonts w:ascii="Arial" w:hAnsi="Arial" w:cs="Arial"/>
          <w:sz w:val="22"/>
          <w:szCs w:val="22"/>
        </w:rPr>
        <w:t>ip con un expresión corta (máximo 10 letras) que represente la funcionalidad del icono.</w:t>
      </w:r>
    </w:p>
    <w:p w:rsidR="000E1709" w:rsidRDefault="000E1709" w:rsidP="00D24E4C">
      <w:pPr>
        <w:ind w:left="288"/>
      </w:pPr>
    </w:p>
    <w:p w:rsidR="000E1709" w:rsidRDefault="000E1709" w:rsidP="00D24E4C">
      <w:pPr>
        <w:ind w:left="288"/>
      </w:pPr>
    </w:p>
    <w:p w:rsidR="00A46729" w:rsidRPr="003A2C71" w:rsidRDefault="00874D2F" w:rsidP="00D24E4C">
      <w:pPr>
        <w:pStyle w:val="Ttulo2"/>
        <w:ind w:left="0"/>
        <w:rPr>
          <w:rFonts w:ascii="Arial" w:hAnsi="Arial"/>
          <w:sz w:val="24"/>
          <w:szCs w:val="24"/>
        </w:rPr>
      </w:pPr>
      <w:bookmarkStart w:id="32" w:name="_Toc134608712"/>
      <w:bookmarkStart w:id="33" w:name="_Toc134609964"/>
      <w:bookmarkStart w:id="34" w:name="_Toc174161118"/>
      <w:r w:rsidRPr="003A2C71">
        <w:rPr>
          <w:rFonts w:ascii="Arial" w:hAnsi="Arial"/>
          <w:sz w:val="24"/>
          <w:szCs w:val="24"/>
        </w:rPr>
        <w:t>Comportamiento general de los formularios</w:t>
      </w:r>
      <w:bookmarkEnd w:id="32"/>
      <w:bookmarkEnd w:id="33"/>
      <w:bookmarkEnd w:id="34"/>
    </w:p>
    <w:p w:rsidR="00A46729" w:rsidRDefault="00A46729" w:rsidP="00D24E4C">
      <w:pPr>
        <w:ind w:left="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 xml:space="preserve">Si en el formulario hay un grid y la funcionalidad </w:t>
      </w:r>
      <w:r w:rsidR="00615466" w:rsidRPr="003A2C71">
        <w:rPr>
          <w:rFonts w:ascii="Arial" w:hAnsi="Arial" w:cs="Arial"/>
          <w:sz w:val="22"/>
          <w:szCs w:val="22"/>
        </w:rPr>
        <w:t>Modificar</w:t>
      </w:r>
      <w:r w:rsidRPr="003A2C71">
        <w:rPr>
          <w:rFonts w:ascii="Arial" w:hAnsi="Arial" w:cs="Arial"/>
          <w:sz w:val="22"/>
          <w:szCs w:val="22"/>
        </w:rPr>
        <w:t xml:space="preserve"> está implementada, entonces al hacer doble clic sobre un registro del grid </w:t>
      </w:r>
      <w:r w:rsidR="00AB26FD" w:rsidRPr="003A2C71">
        <w:rPr>
          <w:rFonts w:ascii="Arial" w:hAnsi="Arial" w:cs="Arial"/>
          <w:sz w:val="22"/>
          <w:szCs w:val="22"/>
        </w:rPr>
        <w:t xml:space="preserve">será equivalente a hacer clic </w:t>
      </w:r>
      <w:r w:rsidRPr="003A2C71">
        <w:rPr>
          <w:rFonts w:ascii="Arial" w:hAnsi="Arial" w:cs="Arial"/>
          <w:sz w:val="22"/>
          <w:szCs w:val="22"/>
        </w:rPr>
        <w:t xml:space="preserve">en el botón </w:t>
      </w:r>
      <w:r w:rsidR="00615466" w:rsidRPr="003A2C71">
        <w:rPr>
          <w:rFonts w:ascii="Arial" w:hAnsi="Arial" w:cs="Arial"/>
          <w:sz w:val="22"/>
          <w:szCs w:val="22"/>
        </w:rPr>
        <w:t>Modificar</w:t>
      </w:r>
      <w:r w:rsidRPr="003A2C71">
        <w:rPr>
          <w:rFonts w:ascii="Arial" w:hAnsi="Arial" w:cs="Arial"/>
          <w:sz w:val="22"/>
          <w:szCs w:val="22"/>
        </w:rPr>
        <w:t>.</w:t>
      </w:r>
    </w:p>
    <w:p w:rsidR="00386F5F" w:rsidRPr="003A2C71" w:rsidRDefault="00386F5F"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lastRenderedPageBreak/>
        <w:t>El ícono de los formularios debe ser el mismo de la opción de donde es llamado.</w:t>
      </w:r>
    </w:p>
    <w:p w:rsidR="00386F5F" w:rsidRPr="003A2C71" w:rsidRDefault="00386F5F" w:rsidP="003A2C71">
      <w:pPr>
        <w:pStyle w:val="Textoindependiente"/>
        <w:tabs>
          <w:tab w:val="num" w:pos="650"/>
        </w:tabs>
        <w:spacing w:after="0"/>
        <w:ind w:left="720"/>
        <w:rPr>
          <w:rFonts w:ascii="Arial" w:hAnsi="Arial" w:cs="Arial"/>
          <w:sz w:val="22"/>
          <w:szCs w:val="22"/>
        </w:rPr>
      </w:pPr>
    </w:p>
    <w:p w:rsidR="00386F5F" w:rsidRPr="003A2C71" w:rsidRDefault="00386F5F"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El grid debe permitir la reordenación de las columnas y poder agruparse mediante el arrastre del encabezado de la columna por la cual se desea agrupar.</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Si el usuario intenta salir de una pantalla en la cual realizó edición de datos sin haber salvado, entonces la aplicación debe enviar el mensaje: ¿Desea salvar los cambios antes de salir? Si, No, Cancel</w:t>
      </w:r>
      <w:r w:rsidR="00AB26FD" w:rsidRPr="003A2C71">
        <w:rPr>
          <w:rFonts w:ascii="Arial" w:hAnsi="Arial" w:cs="Arial"/>
          <w:sz w:val="22"/>
          <w:szCs w:val="22"/>
        </w:rPr>
        <w:t>ar</w:t>
      </w:r>
      <w:r w:rsidRPr="003A2C71">
        <w:rPr>
          <w:rFonts w:ascii="Arial" w:hAnsi="Arial" w:cs="Arial"/>
          <w:sz w:val="22"/>
          <w:szCs w:val="22"/>
        </w:rPr>
        <w:t>.</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Cuando los combo</w:t>
      </w:r>
      <w:r w:rsidR="00FE3F09" w:rsidRPr="003A2C71">
        <w:rPr>
          <w:rFonts w:ascii="Arial" w:hAnsi="Arial" w:cs="Arial"/>
          <w:sz w:val="22"/>
          <w:szCs w:val="22"/>
        </w:rPr>
        <w:t xml:space="preserve"> (Control C1Combo)</w:t>
      </w:r>
      <w:r w:rsidRPr="003A2C71">
        <w:rPr>
          <w:rFonts w:ascii="Arial" w:hAnsi="Arial" w:cs="Arial"/>
          <w:sz w:val="22"/>
          <w:szCs w:val="22"/>
        </w:rPr>
        <w:t xml:space="preserve"> tenga m</w:t>
      </w:r>
      <w:r w:rsidR="00AB26FD" w:rsidRPr="003A2C71">
        <w:rPr>
          <w:rFonts w:ascii="Arial" w:hAnsi="Arial" w:cs="Arial"/>
          <w:sz w:val="22"/>
          <w:szCs w:val="22"/>
        </w:rPr>
        <w:t>á</w:t>
      </w:r>
      <w:r w:rsidRPr="003A2C71">
        <w:rPr>
          <w:rFonts w:ascii="Arial" w:hAnsi="Arial" w:cs="Arial"/>
          <w:sz w:val="22"/>
          <w:szCs w:val="22"/>
        </w:rPr>
        <w:t>s de una columna, se debe permitir ordenar los datos listados por cualquiera de las columnas (igual que los grid), dejando el elemento Todos siempre arriba (cuando exista).</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Cuando un mensaje de error informe sobre fechas, estas fechas deberán incluirse en el texto del mensaje, sobre todo cuando no estén presentadas en la pantalla. Por Ejemplo: La fecha de autorización (25/06/2006), no debe ser menor que la fecha de registro (27/06/2006).</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Toda acción de Eliminación de datos deberá pedir confirmación del usuario antes de eliminar.</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 xml:space="preserve">Cuando una pantalla es maestro – detalle se deberá poner nombre a ambos grid principales, </w:t>
      </w:r>
      <w:r w:rsidR="00926213" w:rsidRPr="003A2C71">
        <w:rPr>
          <w:rFonts w:ascii="Arial" w:hAnsi="Arial" w:cs="Arial"/>
          <w:sz w:val="22"/>
          <w:szCs w:val="22"/>
        </w:rPr>
        <w:t>cantidad</w:t>
      </w:r>
      <w:r w:rsidRPr="003A2C71">
        <w:rPr>
          <w:rFonts w:ascii="Arial" w:hAnsi="Arial" w:cs="Arial"/>
          <w:sz w:val="22"/>
          <w:szCs w:val="22"/>
        </w:rPr>
        <w:t xml:space="preserve"> de registros </w:t>
      </w:r>
      <w:r w:rsidR="00926213" w:rsidRPr="003A2C71">
        <w:rPr>
          <w:rFonts w:ascii="Arial" w:hAnsi="Arial" w:cs="Arial"/>
          <w:sz w:val="22"/>
          <w:szCs w:val="22"/>
        </w:rPr>
        <w:t>que se están desplegando (esa cantidad se muestra entre paréntesis como parte del encabezado y debe refrescarse con cada acción que se ejecute sobre el grid que cambie la cantidad de registros desplegados).</w:t>
      </w:r>
      <w:r w:rsidR="00B45754" w:rsidRPr="003A2C71">
        <w:rPr>
          <w:rFonts w:ascii="Arial" w:hAnsi="Arial" w:cs="Arial"/>
          <w:sz w:val="22"/>
          <w:szCs w:val="22"/>
        </w:rPr>
        <w:t xml:space="preserve"> </w:t>
      </w:r>
      <w:r w:rsidR="00926213" w:rsidRPr="003A2C71">
        <w:rPr>
          <w:rFonts w:ascii="Arial" w:hAnsi="Arial" w:cs="Arial"/>
          <w:sz w:val="22"/>
          <w:szCs w:val="22"/>
        </w:rPr>
        <w:t xml:space="preserve"> Además, cada grid se debe </w:t>
      </w:r>
      <w:r w:rsidR="002F4C0B" w:rsidRPr="003A2C71">
        <w:rPr>
          <w:rFonts w:ascii="Arial" w:hAnsi="Arial" w:cs="Arial"/>
          <w:sz w:val="22"/>
          <w:szCs w:val="22"/>
        </w:rPr>
        <w:t xml:space="preserve">refrescar </w:t>
      </w:r>
      <w:r w:rsidRPr="003A2C71">
        <w:rPr>
          <w:rFonts w:ascii="Arial" w:hAnsi="Arial" w:cs="Arial"/>
          <w:sz w:val="22"/>
          <w:szCs w:val="22"/>
        </w:rPr>
        <w:t>cuando se creen, modifiquen o eliminen registros.</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En todas las ventanas que se levantan a partir de la opción principal (agregar, modificar, consultar, etc.) poner en la barra de título el mismo icono de la opción de menú y como título de la ventana, poner el nombre de la acción + el nombre del objeto que se está trabajando, en singular. Por ejemplo: Si se levanta una pantalla para agregar una Entidad, tendrá el icono del caso de uso (Mantenimiento de Entidad) y el título “Agregar Entidad”. Si se modifica, será “Modificar Entidad”, etc.</w:t>
      </w:r>
    </w:p>
    <w:p w:rsidR="003B0F22" w:rsidRPr="003A2C71" w:rsidRDefault="003B0F22" w:rsidP="003A2C71">
      <w:pPr>
        <w:pStyle w:val="Textoindependiente"/>
        <w:tabs>
          <w:tab w:val="num" w:pos="650"/>
        </w:tabs>
        <w:spacing w:after="0"/>
        <w:ind w:left="720"/>
        <w:rPr>
          <w:rFonts w:ascii="Arial" w:hAnsi="Arial" w:cs="Arial"/>
          <w:sz w:val="22"/>
          <w:szCs w:val="22"/>
        </w:rPr>
      </w:pPr>
    </w:p>
    <w:p w:rsidR="003B0F22" w:rsidRPr="003A2C71" w:rsidRDefault="003B0F22"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 xml:space="preserve">Las pantallas que son de Consulta deberán presentar los campos deshabilitados, los grid enllavados y todos los botones invisibles, a excepción de un único botón Cerrar (que utiliza el mismo </w:t>
      </w:r>
      <w:r w:rsidR="00AB26FD" w:rsidRPr="003A2C71">
        <w:rPr>
          <w:rFonts w:ascii="Arial" w:hAnsi="Arial" w:cs="Arial"/>
          <w:sz w:val="22"/>
          <w:szCs w:val="22"/>
        </w:rPr>
        <w:t>i</w:t>
      </w:r>
      <w:r w:rsidRPr="003A2C71">
        <w:rPr>
          <w:rFonts w:ascii="Arial" w:hAnsi="Arial" w:cs="Arial"/>
          <w:sz w:val="22"/>
          <w:szCs w:val="22"/>
        </w:rPr>
        <w:t>cono que Cancelar y también se activa con ESC). En los casos en que se utiliza la misma ventana de edición para hacer la consulta, poner invisible el botón Agregar y cambiar el nombre al botón Cancelar por Cerrar.</w:t>
      </w:r>
    </w:p>
    <w:p w:rsidR="00556D0C" w:rsidRPr="003A2C71" w:rsidRDefault="00556D0C" w:rsidP="003A2C71">
      <w:pPr>
        <w:pStyle w:val="Textoindependiente"/>
        <w:tabs>
          <w:tab w:val="num" w:pos="650"/>
        </w:tabs>
        <w:spacing w:after="0"/>
        <w:ind w:left="720"/>
        <w:rPr>
          <w:rFonts w:ascii="Arial" w:hAnsi="Arial" w:cs="Arial"/>
          <w:sz w:val="22"/>
          <w:szCs w:val="22"/>
        </w:rPr>
      </w:pPr>
    </w:p>
    <w:p w:rsidR="00556D0C" w:rsidRPr="003A2C71" w:rsidRDefault="00556D0C"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Los mensajes estándar a utilizarse son:</w:t>
      </w:r>
    </w:p>
    <w:p w:rsidR="00556D0C" w:rsidRPr="003A2C71" w:rsidRDefault="00556D0C" w:rsidP="003A2C71">
      <w:pPr>
        <w:pStyle w:val="Textoindependiente"/>
        <w:tabs>
          <w:tab w:val="num" w:pos="650"/>
        </w:tabs>
        <w:spacing w:after="0"/>
        <w:ind w:left="720"/>
        <w:rPr>
          <w:rFonts w:ascii="Arial" w:hAnsi="Arial" w:cs="Arial"/>
          <w:sz w:val="22"/>
          <w:szCs w:val="22"/>
        </w:rPr>
      </w:pP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Al guardar: Los datos se agregaron satisfactoriamente.</w:t>
      </w: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Al Editar: Los datos se actualizaron satisfactoriamente.</w:t>
      </w: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Al Eliminar (sin error): El registro se eliminó satisfactoriamente.</w:t>
      </w: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Al Eliminar (con error): El registro no se pudo eliminar porque tiene datos relacionados.</w:t>
      </w: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Al Cancelar sin salvar: Desea salvar los cambios antes de salir?</w:t>
      </w:r>
    </w:p>
    <w:p w:rsidR="00556D0C" w:rsidRDefault="00556D0C" w:rsidP="00556D0C">
      <w:pPr>
        <w:pStyle w:val="Textoindependiente"/>
        <w:spacing w:after="0"/>
        <w:rPr>
          <w:rFonts w:ascii="Arial" w:hAnsi="Arial" w:cs="Arial"/>
          <w:lang w:val="es-AR"/>
        </w:rPr>
      </w:pPr>
    </w:p>
    <w:p w:rsidR="00556D0C" w:rsidRPr="003A2C71" w:rsidRDefault="00556D0C" w:rsidP="003A2C71">
      <w:pPr>
        <w:pStyle w:val="Textoindependiente"/>
        <w:spacing w:after="0"/>
        <w:ind w:left="660"/>
        <w:rPr>
          <w:rFonts w:ascii="Arial" w:hAnsi="Arial" w:cs="Arial"/>
          <w:sz w:val="22"/>
          <w:szCs w:val="22"/>
          <w:lang w:val="es-AR"/>
        </w:rPr>
      </w:pPr>
      <w:r w:rsidRPr="003A2C71">
        <w:rPr>
          <w:rFonts w:ascii="Arial" w:hAnsi="Arial" w:cs="Arial"/>
          <w:sz w:val="22"/>
          <w:szCs w:val="22"/>
          <w:lang w:val="es-AR"/>
        </w:rPr>
        <w:lastRenderedPageBreak/>
        <w:t>Solamente en caso de las validaciones se mandarán mensajes específicos, por ejemplo:</w:t>
      </w:r>
    </w:p>
    <w:p w:rsidR="00556D0C" w:rsidRDefault="00556D0C" w:rsidP="00556D0C">
      <w:pPr>
        <w:pStyle w:val="Textoindependiente"/>
        <w:spacing w:after="0"/>
        <w:ind w:left="300"/>
        <w:rPr>
          <w:rFonts w:ascii="Arial" w:hAnsi="Arial" w:cs="Arial"/>
          <w:lang w:val="es-AR"/>
        </w:rPr>
      </w:pP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El Monto Solicitado es un dato obligatorio.</w:t>
      </w:r>
    </w:p>
    <w:p w:rsidR="00556D0C" w:rsidRPr="003A2C71" w:rsidRDefault="00556D0C" w:rsidP="000B5321">
      <w:pPr>
        <w:pStyle w:val="Textoindependiente"/>
        <w:numPr>
          <w:ilvl w:val="0"/>
          <w:numId w:val="11"/>
        </w:numPr>
        <w:spacing w:after="0"/>
        <w:rPr>
          <w:rFonts w:ascii="Arial" w:hAnsi="Arial" w:cs="Arial"/>
          <w:sz w:val="22"/>
          <w:szCs w:val="22"/>
          <w:lang w:val="es-AR"/>
        </w:rPr>
      </w:pPr>
      <w:r w:rsidRPr="003A2C71">
        <w:rPr>
          <w:rFonts w:ascii="Arial" w:hAnsi="Arial" w:cs="Arial"/>
          <w:sz w:val="22"/>
          <w:szCs w:val="22"/>
          <w:lang w:val="es-AR"/>
        </w:rPr>
        <w:t>El código no debe repetirse.</w:t>
      </w:r>
    </w:p>
    <w:p w:rsidR="009E6E0C" w:rsidRDefault="009E6E0C" w:rsidP="00D24E4C">
      <w:pPr>
        <w:pStyle w:val="Textoindependiente"/>
        <w:spacing w:after="0"/>
        <w:ind w:left="0"/>
        <w:rPr>
          <w:rFonts w:ascii="Arial" w:hAnsi="Arial" w:cs="Arial"/>
          <w:lang w:val="es-AR"/>
        </w:rPr>
      </w:pPr>
    </w:p>
    <w:p w:rsidR="009D163F" w:rsidRPr="003A2C71" w:rsidRDefault="009E6E0C"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Los formularios MDIChild deberán tener las propiedades MinimizeBox y MaximizeBox en True, con el fin que el usuario pueda tener varias ventanas abiertas al mismo tiempo.</w:t>
      </w:r>
    </w:p>
    <w:p w:rsidR="009D163F" w:rsidRDefault="009D163F" w:rsidP="00D24E4C">
      <w:pPr>
        <w:pStyle w:val="Textoindependiente"/>
        <w:spacing w:after="0"/>
        <w:ind w:left="0"/>
        <w:rPr>
          <w:rFonts w:ascii="Arial" w:hAnsi="Arial" w:cs="Arial"/>
          <w:lang w:val="es-AR"/>
        </w:rPr>
      </w:pPr>
    </w:p>
    <w:p w:rsidR="00494DAC" w:rsidRPr="00494DAC" w:rsidRDefault="00C86584" w:rsidP="00494DAC">
      <w:pPr>
        <w:pStyle w:val="Epgrafe"/>
        <w:ind w:left="290"/>
        <w:rPr>
          <w:rFonts w:ascii="Arial" w:hAnsi="Arial" w:cs="Arial"/>
          <w:b w:val="0"/>
        </w:rPr>
      </w:pPr>
      <w:r>
        <w:rPr>
          <w:rFonts w:ascii="Arial" w:hAnsi="Arial" w:cs="Arial"/>
          <w:b w:val="0"/>
          <w:noProof/>
          <w:lang w:val="es-CO" w:eastAsia="es-CO"/>
        </w:rPr>
        <w:drawing>
          <wp:inline distT="0" distB="0" distL="0" distR="0">
            <wp:extent cx="2124075" cy="266700"/>
            <wp:effectExtent l="19050" t="0" r="9525" b="0"/>
            <wp:docPr id="7" name="Imagen 7" descr="ControlBox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BoxMMC"/>
                    <pic:cNvPicPr>
                      <a:picLocks noChangeAspect="1" noChangeArrowheads="1"/>
                    </pic:cNvPicPr>
                  </pic:nvPicPr>
                  <pic:blipFill>
                    <a:blip r:embed="rId11"/>
                    <a:srcRect/>
                    <a:stretch>
                      <a:fillRect/>
                    </a:stretch>
                  </pic:blipFill>
                  <pic:spPr bwMode="auto">
                    <a:xfrm>
                      <a:off x="0" y="0"/>
                      <a:ext cx="2124075" cy="266700"/>
                    </a:xfrm>
                    <a:prstGeom prst="rect">
                      <a:avLst/>
                    </a:prstGeom>
                    <a:noFill/>
                    <a:ln w="9525">
                      <a:noFill/>
                      <a:miter lim="800000"/>
                      <a:headEnd/>
                      <a:tailEnd/>
                    </a:ln>
                  </pic:spPr>
                </pic:pic>
              </a:graphicData>
            </a:graphic>
          </wp:inline>
        </w:drawing>
      </w:r>
    </w:p>
    <w:p w:rsidR="009D163F" w:rsidRPr="00494DAC" w:rsidRDefault="00494DAC" w:rsidP="00494DAC">
      <w:pPr>
        <w:pStyle w:val="Epgrafe"/>
        <w:ind w:left="290"/>
        <w:rPr>
          <w:rFonts w:ascii="Arial" w:hAnsi="Arial" w:cs="Arial"/>
          <w:b w:val="0"/>
        </w:rPr>
      </w:pPr>
      <w:bookmarkStart w:id="35" w:name="_Toc174161088"/>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7</w:t>
      </w:r>
      <w:r w:rsidRPr="00494DAC">
        <w:rPr>
          <w:rFonts w:ascii="Arial" w:hAnsi="Arial" w:cs="Arial"/>
          <w:b w:val="0"/>
        </w:rPr>
        <w:fldChar w:fldCharType="end"/>
      </w:r>
      <w:r w:rsidRPr="00494DAC">
        <w:rPr>
          <w:rFonts w:ascii="Arial" w:hAnsi="Arial" w:cs="Arial"/>
          <w:b w:val="0"/>
        </w:rPr>
        <w:t>. Botones para control de formulario MDIChild</w:t>
      </w:r>
      <w:bookmarkEnd w:id="35"/>
    </w:p>
    <w:p w:rsidR="009E6E0C" w:rsidRPr="003A2C71" w:rsidRDefault="009E6E0C" w:rsidP="000B5321">
      <w:pPr>
        <w:pStyle w:val="Textoindependiente"/>
        <w:numPr>
          <w:ilvl w:val="0"/>
          <w:numId w:val="7"/>
        </w:numPr>
        <w:tabs>
          <w:tab w:val="num" w:pos="360"/>
          <w:tab w:val="num" w:pos="650"/>
        </w:tabs>
        <w:spacing w:after="0"/>
        <w:rPr>
          <w:rFonts w:ascii="Arial" w:hAnsi="Arial" w:cs="Arial"/>
          <w:sz w:val="22"/>
          <w:szCs w:val="22"/>
        </w:rPr>
      </w:pPr>
      <w:r w:rsidRPr="003A2C71">
        <w:rPr>
          <w:rFonts w:ascii="Arial" w:hAnsi="Arial" w:cs="Arial"/>
          <w:sz w:val="22"/>
          <w:szCs w:val="22"/>
        </w:rPr>
        <w:t>Los formularios emergentes deberán tener las propiedades MinimizeBox y MaximizeBox en False, lo único que podrá realizar el usuario es cerrarlas.</w:t>
      </w:r>
    </w:p>
    <w:p w:rsidR="000D01B3" w:rsidRPr="003B0F22" w:rsidRDefault="000D01B3" w:rsidP="00D24E4C">
      <w:pPr>
        <w:ind w:left="0"/>
        <w:rPr>
          <w:rFonts w:ascii="Arial" w:hAnsi="Arial" w:cs="Arial"/>
          <w:lang w:val="es-AR"/>
        </w:rPr>
      </w:pPr>
    </w:p>
    <w:p w:rsidR="00494DAC" w:rsidRDefault="00C86584" w:rsidP="00494DAC">
      <w:pPr>
        <w:keepNext/>
        <w:ind w:left="288"/>
        <w:jc w:val="center"/>
      </w:pPr>
      <w:r>
        <w:rPr>
          <w:rFonts w:ascii="Arial" w:hAnsi="Arial" w:cs="Arial"/>
          <w:noProof/>
          <w:lang w:val="es-CO" w:eastAsia="es-CO"/>
        </w:rPr>
        <w:drawing>
          <wp:inline distT="0" distB="0" distL="0" distR="0">
            <wp:extent cx="2124075" cy="266700"/>
            <wp:effectExtent l="19050" t="0" r="9525" b="0"/>
            <wp:docPr id="8" name="Imagen 8" descr="ControlBo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BoxC"/>
                    <pic:cNvPicPr>
                      <a:picLocks noChangeAspect="1" noChangeArrowheads="1"/>
                    </pic:cNvPicPr>
                  </pic:nvPicPr>
                  <pic:blipFill>
                    <a:blip r:embed="rId17"/>
                    <a:srcRect/>
                    <a:stretch>
                      <a:fillRect/>
                    </a:stretch>
                  </pic:blipFill>
                  <pic:spPr bwMode="auto">
                    <a:xfrm>
                      <a:off x="0" y="0"/>
                      <a:ext cx="2124075" cy="266700"/>
                    </a:xfrm>
                    <a:prstGeom prst="rect">
                      <a:avLst/>
                    </a:prstGeom>
                    <a:noFill/>
                    <a:ln w="9525">
                      <a:noFill/>
                      <a:miter lim="800000"/>
                      <a:headEnd/>
                      <a:tailEnd/>
                    </a:ln>
                  </pic:spPr>
                </pic:pic>
              </a:graphicData>
            </a:graphic>
          </wp:inline>
        </w:drawing>
      </w:r>
    </w:p>
    <w:p w:rsidR="007901A0" w:rsidRPr="00494DAC" w:rsidRDefault="00494DAC" w:rsidP="00494DAC">
      <w:pPr>
        <w:pStyle w:val="Epgrafe"/>
        <w:ind w:left="288"/>
        <w:rPr>
          <w:rFonts w:ascii="Arial" w:hAnsi="Arial" w:cs="Arial"/>
          <w:b w:val="0"/>
        </w:rPr>
      </w:pPr>
      <w:bookmarkStart w:id="36" w:name="_Toc174161089"/>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8</w:t>
      </w:r>
      <w:r w:rsidRPr="00494DAC">
        <w:rPr>
          <w:rFonts w:ascii="Arial" w:hAnsi="Arial" w:cs="Arial"/>
          <w:b w:val="0"/>
        </w:rPr>
        <w:fldChar w:fldCharType="end"/>
      </w:r>
      <w:r w:rsidRPr="00494DAC">
        <w:rPr>
          <w:rFonts w:ascii="Arial" w:hAnsi="Arial" w:cs="Arial"/>
          <w:b w:val="0"/>
        </w:rPr>
        <w:t>. Botones para control de formularios emergentes</w:t>
      </w:r>
      <w:bookmarkEnd w:id="36"/>
    </w:p>
    <w:p w:rsidR="00425D1A" w:rsidRPr="00F66FB8" w:rsidRDefault="00F6299D" w:rsidP="00D24E4C">
      <w:pPr>
        <w:pStyle w:val="Ttulo2"/>
        <w:ind w:left="0"/>
        <w:rPr>
          <w:rFonts w:ascii="Arial" w:hAnsi="Arial"/>
          <w:sz w:val="24"/>
          <w:szCs w:val="24"/>
        </w:rPr>
      </w:pPr>
      <w:bookmarkStart w:id="37" w:name="_Toc174161119"/>
      <w:r w:rsidRPr="00F66FB8">
        <w:rPr>
          <w:rFonts w:ascii="Arial" w:hAnsi="Arial"/>
          <w:sz w:val="24"/>
          <w:szCs w:val="24"/>
        </w:rPr>
        <w:t>Mensajes del Sistema</w:t>
      </w:r>
      <w:bookmarkEnd w:id="37"/>
    </w:p>
    <w:p w:rsidR="00425D1A" w:rsidRDefault="00425D1A" w:rsidP="00D24E4C">
      <w:pPr>
        <w:ind w:left="288"/>
        <w:rPr>
          <w:rFonts w:ascii="Arial" w:hAnsi="Arial" w:cs="Arial"/>
        </w:rPr>
      </w:pPr>
    </w:p>
    <w:p w:rsidR="00425D1A" w:rsidRDefault="00425D1A" w:rsidP="00D24E4C">
      <w:pPr>
        <w:ind w:left="288"/>
        <w:rPr>
          <w:rFonts w:ascii="Arial" w:hAnsi="Arial" w:cs="Arial"/>
        </w:rPr>
      </w:pPr>
    </w:p>
    <w:p w:rsidR="00425D1A" w:rsidRPr="003A2C71" w:rsidRDefault="00425D1A" w:rsidP="00D24E4C">
      <w:pPr>
        <w:ind w:left="0"/>
        <w:rPr>
          <w:rFonts w:ascii="Arial" w:hAnsi="Arial" w:cs="Arial"/>
          <w:sz w:val="22"/>
          <w:szCs w:val="22"/>
        </w:rPr>
      </w:pPr>
      <w:r w:rsidRPr="003A2C71">
        <w:rPr>
          <w:rFonts w:ascii="Arial" w:hAnsi="Arial" w:cs="Arial"/>
          <w:sz w:val="22"/>
          <w:szCs w:val="22"/>
        </w:rPr>
        <w:t>Los tipos de mensajes emitidos por el sistema se establecen en la siguiente tabla:</w:t>
      </w:r>
    </w:p>
    <w:p w:rsidR="00425D1A" w:rsidRDefault="00425D1A" w:rsidP="00D24E4C">
      <w:pPr>
        <w:ind w:left="0"/>
        <w:rPr>
          <w:rFonts w:ascii="Arial" w:hAnsi="Arial" w:cs="Arial"/>
        </w:rPr>
      </w:pPr>
    </w:p>
    <w:tbl>
      <w:tblPr>
        <w:tblW w:w="0" w:type="auto"/>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70"/>
        <w:gridCol w:w="2640"/>
        <w:gridCol w:w="1989"/>
      </w:tblGrid>
      <w:tr w:rsidR="00425D1A" w:rsidRPr="00F66FB8" w:rsidTr="00F66FB8">
        <w:tc>
          <w:tcPr>
            <w:tcW w:w="1870" w:type="dxa"/>
            <w:shd w:val="clear" w:color="auto" w:fill="E0E0E0"/>
          </w:tcPr>
          <w:p w:rsidR="00425D1A" w:rsidRPr="00F66FB8" w:rsidRDefault="00425D1A" w:rsidP="00C03F8E">
            <w:pPr>
              <w:ind w:left="0"/>
              <w:jc w:val="center"/>
              <w:rPr>
                <w:rFonts w:ascii="Arial" w:hAnsi="Arial" w:cs="Arial"/>
                <w:b/>
                <w:sz w:val="22"/>
                <w:szCs w:val="22"/>
                <w:highlight w:val="lightGray"/>
              </w:rPr>
            </w:pPr>
            <w:r w:rsidRPr="00F66FB8">
              <w:rPr>
                <w:rFonts w:ascii="Arial" w:hAnsi="Arial" w:cs="Arial"/>
                <w:b/>
                <w:sz w:val="22"/>
                <w:szCs w:val="22"/>
              </w:rPr>
              <w:t>Tipo de Mensaje</w:t>
            </w:r>
          </w:p>
        </w:tc>
        <w:tc>
          <w:tcPr>
            <w:tcW w:w="2640" w:type="dxa"/>
            <w:shd w:val="clear" w:color="auto" w:fill="E0E0E0"/>
          </w:tcPr>
          <w:p w:rsidR="00F66FB8" w:rsidRDefault="00425D1A" w:rsidP="00C03F8E">
            <w:pPr>
              <w:ind w:left="0"/>
              <w:jc w:val="center"/>
              <w:rPr>
                <w:rFonts w:ascii="Arial" w:hAnsi="Arial" w:cs="Arial"/>
                <w:b/>
                <w:sz w:val="22"/>
                <w:szCs w:val="22"/>
              </w:rPr>
            </w:pPr>
            <w:r w:rsidRPr="00F66FB8">
              <w:rPr>
                <w:rFonts w:ascii="Arial" w:hAnsi="Arial" w:cs="Arial"/>
                <w:b/>
                <w:sz w:val="22"/>
                <w:szCs w:val="22"/>
              </w:rPr>
              <w:t xml:space="preserve">Estilo del </w:t>
            </w:r>
          </w:p>
          <w:p w:rsidR="00425D1A" w:rsidRPr="00F66FB8" w:rsidRDefault="00425D1A" w:rsidP="00C03F8E">
            <w:pPr>
              <w:ind w:left="0"/>
              <w:jc w:val="center"/>
              <w:rPr>
                <w:rFonts w:ascii="Arial" w:hAnsi="Arial" w:cs="Arial"/>
                <w:b/>
                <w:sz w:val="22"/>
                <w:szCs w:val="22"/>
                <w:highlight w:val="lightGray"/>
              </w:rPr>
            </w:pPr>
            <w:r w:rsidRPr="00F66FB8">
              <w:rPr>
                <w:rFonts w:ascii="Arial" w:hAnsi="Arial" w:cs="Arial"/>
                <w:b/>
                <w:sz w:val="22"/>
                <w:szCs w:val="22"/>
              </w:rPr>
              <w:t>Mensaje</w:t>
            </w:r>
          </w:p>
        </w:tc>
        <w:tc>
          <w:tcPr>
            <w:tcW w:w="1989" w:type="dxa"/>
            <w:shd w:val="clear" w:color="auto" w:fill="E0E0E0"/>
          </w:tcPr>
          <w:p w:rsidR="00F66FB8" w:rsidRDefault="00425D1A" w:rsidP="00C03F8E">
            <w:pPr>
              <w:ind w:left="0"/>
              <w:jc w:val="center"/>
              <w:rPr>
                <w:rFonts w:ascii="Arial" w:hAnsi="Arial" w:cs="Arial"/>
                <w:b/>
                <w:sz w:val="22"/>
                <w:szCs w:val="22"/>
              </w:rPr>
            </w:pPr>
            <w:r w:rsidRPr="00F66FB8">
              <w:rPr>
                <w:rFonts w:ascii="Arial" w:hAnsi="Arial" w:cs="Arial"/>
                <w:b/>
                <w:sz w:val="22"/>
                <w:szCs w:val="22"/>
              </w:rPr>
              <w:t xml:space="preserve">Icono </w:t>
            </w:r>
          </w:p>
          <w:p w:rsidR="00425D1A" w:rsidRPr="00F66FB8" w:rsidRDefault="00425D1A" w:rsidP="00C03F8E">
            <w:pPr>
              <w:ind w:left="0"/>
              <w:jc w:val="center"/>
              <w:rPr>
                <w:rFonts w:ascii="Arial" w:hAnsi="Arial" w:cs="Arial"/>
                <w:b/>
                <w:sz w:val="22"/>
                <w:szCs w:val="22"/>
              </w:rPr>
            </w:pPr>
            <w:r w:rsidRPr="00F66FB8">
              <w:rPr>
                <w:rFonts w:ascii="Arial" w:hAnsi="Arial" w:cs="Arial"/>
                <w:b/>
                <w:sz w:val="22"/>
                <w:szCs w:val="22"/>
              </w:rPr>
              <w:t>mostrado</w:t>
            </w:r>
          </w:p>
        </w:tc>
      </w:tr>
      <w:tr w:rsidR="00425D1A" w:rsidRPr="00C03F8E" w:rsidTr="00F66FB8">
        <w:tc>
          <w:tcPr>
            <w:tcW w:w="1870" w:type="dxa"/>
          </w:tcPr>
          <w:p w:rsidR="00425D1A" w:rsidRPr="00F66FB8" w:rsidRDefault="00425D1A" w:rsidP="00C03F8E">
            <w:pPr>
              <w:ind w:left="0"/>
              <w:rPr>
                <w:rFonts w:ascii="Arial" w:hAnsi="Arial" w:cs="Arial"/>
              </w:rPr>
            </w:pPr>
            <w:r w:rsidRPr="00F66FB8">
              <w:rPr>
                <w:rFonts w:ascii="Arial" w:hAnsi="Arial" w:cs="Arial"/>
              </w:rPr>
              <w:t>Acción Exitosa</w:t>
            </w:r>
          </w:p>
        </w:tc>
        <w:tc>
          <w:tcPr>
            <w:tcW w:w="2640" w:type="dxa"/>
          </w:tcPr>
          <w:p w:rsidR="00425D1A" w:rsidRPr="00F66FB8" w:rsidRDefault="00425D1A" w:rsidP="00C03F8E">
            <w:pPr>
              <w:ind w:left="0"/>
              <w:rPr>
                <w:rFonts w:ascii="Arial" w:hAnsi="Arial" w:cs="Arial"/>
              </w:rPr>
            </w:pPr>
            <w:r w:rsidRPr="00F66FB8">
              <w:rPr>
                <w:rFonts w:ascii="Arial" w:hAnsi="Arial" w:cs="Arial"/>
              </w:rPr>
              <w:t>Information</w:t>
            </w:r>
          </w:p>
        </w:tc>
        <w:tc>
          <w:tcPr>
            <w:tcW w:w="1989" w:type="dxa"/>
          </w:tcPr>
          <w:p w:rsidR="00425D1A" w:rsidRPr="00C03F8E" w:rsidRDefault="00C86584" w:rsidP="00C03F8E">
            <w:pPr>
              <w:ind w:left="0"/>
              <w:jc w:val="center"/>
              <w:rPr>
                <w:rFonts w:ascii="Arial" w:hAnsi="Arial" w:cs="Arial"/>
              </w:rPr>
            </w:pPr>
            <w:r>
              <w:rPr>
                <w:rFonts w:ascii="Arial" w:hAnsi="Arial" w:cs="Arial"/>
                <w:noProof/>
                <w:lang w:val="es-CO" w:eastAsia="es-CO"/>
              </w:rPr>
              <w:drawing>
                <wp:inline distT="0" distB="0" distL="0" distR="0">
                  <wp:extent cx="228600" cy="219075"/>
                  <wp:effectExtent l="19050" t="0" r="0" b="0"/>
                  <wp:docPr id="9" name="Imagen 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pic:cNvPicPr>
                            <a:picLocks noChangeAspect="1" noChangeArrowheads="1"/>
                          </pic:cNvPicPr>
                        </pic:nvPicPr>
                        <pic:blipFill>
                          <a:blip r:embed="rId18"/>
                          <a:srcRect/>
                          <a:stretch>
                            <a:fillRect/>
                          </a:stretch>
                        </pic:blipFill>
                        <pic:spPr bwMode="auto">
                          <a:xfrm>
                            <a:off x="0" y="0"/>
                            <a:ext cx="228600" cy="219075"/>
                          </a:xfrm>
                          <a:prstGeom prst="rect">
                            <a:avLst/>
                          </a:prstGeom>
                          <a:noFill/>
                          <a:ln w="9525">
                            <a:noFill/>
                            <a:miter lim="800000"/>
                            <a:headEnd/>
                            <a:tailEnd/>
                          </a:ln>
                        </pic:spPr>
                      </pic:pic>
                    </a:graphicData>
                  </a:graphic>
                </wp:inline>
              </w:drawing>
            </w:r>
          </w:p>
        </w:tc>
      </w:tr>
      <w:tr w:rsidR="00F00D21" w:rsidRPr="00C03F8E" w:rsidTr="00F66FB8">
        <w:tc>
          <w:tcPr>
            <w:tcW w:w="1870" w:type="dxa"/>
          </w:tcPr>
          <w:p w:rsidR="008A1E5F" w:rsidRPr="00F66FB8" w:rsidRDefault="00F00D21" w:rsidP="00C03F8E">
            <w:pPr>
              <w:ind w:left="0"/>
              <w:rPr>
                <w:rFonts w:ascii="Arial" w:hAnsi="Arial" w:cs="Arial"/>
              </w:rPr>
            </w:pPr>
            <w:r w:rsidRPr="00F66FB8">
              <w:rPr>
                <w:rFonts w:ascii="Arial" w:hAnsi="Arial" w:cs="Arial"/>
              </w:rPr>
              <w:t>Pregunta</w:t>
            </w:r>
            <w:r w:rsidR="008A1E5F" w:rsidRPr="00F66FB8">
              <w:rPr>
                <w:rFonts w:ascii="Arial" w:hAnsi="Arial" w:cs="Arial"/>
              </w:rPr>
              <w:t xml:space="preserve"> </w:t>
            </w:r>
          </w:p>
          <w:p w:rsidR="00F00D21" w:rsidRPr="00F66FB8" w:rsidRDefault="008A1E5F" w:rsidP="00C03F8E">
            <w:pPr>
              <w:ind w:left="0"/>
              <w:rPr>
                <w:rFonts w:ascii="Arial" w:hAnsi="Arial" w:cs="Arial"/>
              </w:rPr>
            </w:pPr>
            <w:r w:rsidRPr="00F66FB8">
              <w:rPr>
                <w:rFonts w:ascii="Arial" w:hAnsi="Arial" w:cs="Arial"/>
              </w:rPr>
              <w:t>(Si, No)</w:t>
            </w:r>
          </w:p>
        </w:tc>
        <w:tc>
          <w:tcPr>
            <w:tcW w:w="2640" w:type="dxa"/>
          </w:tcPr>
          <w:p w:rsidR="00F00D21" w:rsidRPr="00F66FB8" w:rsidRDefault="008A1E5F" w:rsidP="00C03F8E">
            <w:pPr>
              <w:ind w:left="0"/>
              <w:rPr>
                <w:rFonts w:ascii="Arial" w:hAnsi="Arial" w:cs="Arial"/>
              </w:rPr>
            </w:pPr>
            <w:r w:rsidRPr="00F66FB8">
              <w:rPr>
                <w:rFonts w:ascii="Arial" w:hAnsi="Arial" w:cs="Arial"/>
              </w:rPr>
              <w:t xml:space="preserve">Question + </w:t>
            </w:r>
            <w:r w:rsidR="00F00D21" w:rsidRPr="00F66FB8">
              <w:rPr>
                <w:rFonts w:ascii="Arial" w:hAnsi="Arial" w:cs="Arial"/>
              </w:rPr>
              <w:t>YesNo</w:t>
            </w:r>
          </w:p>
        </w:tc>
        <w:tc>
          <w:tcPr>
            <w:tcW w:w="1989" w:type="dxa"/>
          </w:tcPr>
          <w:p w:rsidR="00F00D21" w:rsidRPr="00C03F8E" w:rsidRDefault="00C86584" w:rsidP="00C03F8E">
            <w:pPr>
              <w:ind w:left="0"/>
              <w:jc w:val="center"/>
              <w:rPr>
                <w:rFonts w:ascii="Arial" w:hAnsi="Arial" w:cs="Arial"/>
              </w:rPr>
            </w:pPr>
            <w:r>
              <w:rPr>
                <w:rFonts w:ascii="Arial" w:hAnsi="Arial" w:cs="Arial"/>
                <w:noProof/>
                <w:lang w:val="es-CO" w:eastAsia="es-CO"/>
              </w:rPr>
              <w:drawing>
                <wp:inline distT="0" distB="0" distL="0" distR="0">
                  <wp:extent cx="238125" cy="238125"/>
                  <wp:effectExtent l="19050" t="0" r="9525" b="0"/>
                  <wp:docPr id="10" name="Imagen 10" descr="Yes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sNo"/>
                          <pic:cNvPicPr>
                            <a:picLocks noChangeAspect="1" noChangeArrowheads="1"/>
                          </pic:cNvPicPr>
                        </pic:nvPicPr>
                        <pic:blipFill>
                          <a:blip r:embed="rId19"/>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r>
      <w:tr w:rsidR="008A1E5F" w:rsidRPr="00C03F8E" w:rsidTr="00F66FB8">
        <w:tc>
          <w:tcPr>
            <w:tcW w:w="1870" w:type="dxa"/>
          </w:tcPr>
          <w:p w:rsidR="008A1E5F" w:rsidRPr="00F66FB8" w:rsidRDefault="008A1E5F" w:rsidP="00C03F8E">
            <w:pPr>
              <w:ind w:left="0"/>
              <w:rPr>
                <w:rFonts w:ascii="Arial" w:hAnsi="Arial" w:cs="Arial"/>
              </w:rPr>
            </w:pPr>
            <w:r w:rsidRPr="00F66FB8">
              <w:rPr>
                <w:rFonts w:ascii="Arial" w:hAnsi="Arial" w:cs="Arial"/>
              </w:rPr>
              <w:t xml:space="preserve">Pregunta </w:t>
            </w:r>
          </w:p>
          <w:p w:rsidR="008A1E5F" w:rsidRPr="00F66FB8" w:rsidRDefault="008A1E5F" w:rsidP="00C03F8E">
            <w:pPr>
              <w:ind w:left="0"/>
              <w:rPr>
                <w:rFonts w:ascii="Arial" w:hAnsi="Arial" w:cs="Arial"/>
              </w:rPr>
            </w:pPr>
            <w:r w:rsidRPr="00F66FB8">
              <w:rPr>
                <w:rFonts w:ascii="Arial" w:hAnsi="Arial" w:cs="Arial"/>
              </w:rPr>
              <w:t>(Si, No, Cancel</w:t>
            </w:r>
            <w:r w:rsidR="00352FE4" w:rsidRPr="00F66FB8">
              <w:rPr>
                <w:rFonts w:ascii="Arial" w:hAnsi="Arial" w:cs="Arial"/>
              </w:rPr>
              <w:t>ar</w:t>
            </w:r>
            <w:r w:rsidRPr="00F66FB8">
              <w:rPr>
                <w:rFonts w:ascii="Arial" w:hAnsi="Arial" w:cs="Arial"/>
              </w:rPr>
              <w:t>)</w:t>
            </w:r>
          </w:p>
        </w:tc>
        <w:tc>
          <w:tcPr>
            <w:tcW w:w="2640" w:type="dxa"/>
          </w:tcPr>
          <w:p w:rsidR="008A1E5F" w:rsidRPr="00F66FB8" w:rsidRDefault="008A1E5F" w:rsidP="00C03F8E">
            <w:pPr>
              <w:ind w:left="0"/>
              <w:rPr>
                <w:rFonts w:ascii="Arial" w:hAnsi="Arial" w:cs="Arial"/>
              </w:rPr>
            </w:pPr>
            <w:r w:rsidRPr="00F66FB8">
              <w:rPr>
                <w:rFonts w:ascii="Arial" w:hAnsi="Arial" w:cs="Arial"/>
              </w:rPr>
              <w:t>Question + YesNoCancel</w:t>
            </w:r>
          </w:p>
        </w:tc>
        <w:tc>
          <w:tcPr>
            <w:tcW w:w="1989" w:type="dxa"/>
          </w:tcPr>
          <w:p w:rsidR="008A1E5F" w:rsidRPr="00C03F8E" w:rsidRDefault="00C86584" w:rsidP="00C03F8E">
            <w:pPr>
              <w:ind w:left="0"/>
              <w:jc w:val="center"/>
              <w:rPr>
                <w:rFonts w:ascii="Arial" w:hAnsi="Arial" w:cs="Arial"/>
              </w:rPr>
            </w:pPr>
            <w:r>
              <w:rPr>
                <w:rFonts w:ascii="Arial" w:hAnsi="Arial" w:cs="Arial"/>
                <w:noProof/>
                <w:lang w:val="es-CO" w:eastAsia="es-CO"/>
              </w:rPr>
              <w:drawing>
                <wp:inline distT="0" distB="0" distL="0" distR="0">
                  <wp:extent cx="238125" cy="238125"/>
                  <wp:effectExtent l="19050" t="0" r="9525" b="0"/>
                  <wp:docPr id="11" name="Imagen 11" descr="Yes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esNo"/>
                          <pic:cNvPicPr>
                            <a:picLocks noChangeAspect="1" noChangeArrowheads="1"/>
                          </pic:cNvPicPr>
                        </pic:nvPicPr>
                        <pic:blipFill>
                          <a:blip r:embed="rId19"/>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r>
      <w:tr w:rsidR="008A1E5F" w:rsidRPr="00C03F8E" w:rsidTr="00F66FB8">
        <w:tc>
          <w:tcPr>
            <w:tcW w:w="1870" w:type="dxa"/>
          </w:tcPr>
          <w:p w:rsidR="008A1E5F" w:rsidRPr="00F66FB8" w:rsidRDefault="008A1E5F" w:rsidP="00C03F8E">
            <w:pPr>
              <w:ind w:left="0"/>
              <w:rPr>
                <w:rFonts w:ascii="Arial" w:hAnsi="Arial" w:cs="Arial"/>
              </w:rPr>
            </w:pPr>
            <w:r w:rsidRPr="00F66FB8">
              <w:rPr>
                <w:rFonts w:ascii="Arial" w:hAnsi="Arial" w:cs="Arial"/>
              </w:rPr>
              <w:t>Validación</w:t>
            </w:r>
          </w:p>
        </w:tc>
        <w:tc>
          <w:tcPr>
            <w:tcW w:w="2640" w:type="dxa"/>
          </w:tcPr>
          <w:p w:rsidR="008A1E5F" w:rsidRPr="00F66FB8" w:rsidRDefault="008A1E5F" w:rsidP="00C03F8E">
            <w:pPr>
              <w:ind w:left="0"/>
              <w:rPr>
                <w:rFonts w:ascii="Arial" w:hAnsi="Arial" w:cs="Arial"/>
              </w:rPr>
            </w:pPr>
            <w:r w:rsidRPr="00F66FB8">
              <w:rPr>
                <w:rFonts w:ascii="Arial" w:hAnsi="Arial" w:cs="Arial"/>
              </w:rPr>
              <w:t>Critical</w:t>
            </w:r>
          </w:p>
        </w:tc>
        <w:tc>
          <w:tcPr>
            <w:tcW w:w="1989" w:type="dxa"/>
          </w:tcPr>
          <w:p w:rsidR="008A1E5F" w:rsidRPr="00C03F8E" w:rsidRDefault="00C86584" w:rsidP="00C03F8E">
            <w:pPr>
              <w:ind w:left="0"/>
              <w:jc w:val="center"/>
              <w:rPr>
                <w:rFonts w:ascii="Arial" w:hAnsi="Arial" w:cs="Arial"/>
              </w:rPr>
            </w:pPr>
            <w:r>
              <w:rPr>
                <w:rFonts w:ascii="Arial" w:hAnsi="Arial" w:cs="Arial"/>
                <w:noProof/>
                <w:lang w:val="es-CO" w:eastAsia="es-CO"/>
              </w:rPr>
              <w:drawing>
                <wp:inline distT="0" distB="0" distL="0" distR="0">
                  <wp:extent cx="200025" cy="209550"/>
                  <wp:effectExtent l="19050" t="0" r="9525" b="0"/>
                  <wp:docPr id="12" name="Imagen 12"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itical"/>
                          <pic:cNvPicPr>
                            <a:picLocks noChangeAspect="1" noChangeArrowheads="1"/>
                          </pic:cNvPicPr>
                        </pic:nvPicPr>
                        <pic:blipFill>
                          <a:blip r:embed="rId20"/>
                          <a:srcRect/>
                          <a:stretch>
                            <a:fillRect/>
                          </a:stretch>
                        </pic:blipFill>
                        <pic:spPr bwMode="auto">
                          <a:xfrm>
                            <a:off x="0" y="0"/>
                            <a:ext cx="200025" cy="209550"/>
                          </a:xfrm>
                          <a:prstGeom prst="rect">
                            <a:avLst/>
                          </a:prstGeom>
                          <a:noFill/>
                          <a:ln w="9525">
                            <a:noFill/>
                            <a:miter lim="800000"/>
                            <a:headEnd/>
                            <a:tailEnd/>
                          </a:ln>
                        </pic:spPr>
                      </pic:pic>
                    </a:graphicData>
                  </a:graphic>
                </wp:inline>
              </w:drawing>
            </w:r>
          </w:p>
        </w:tc>
      </w:tr>
    </w:tbl>
    <w:p w:rsidR="00425D1A" w:rsidRDefault="00425D1A" w:rsidP="00D24E4C">
      <w:pPr>
        <w:ind w:left="0"/>
        <w:rPr>
          <w:rFonts w:ascii="Arial" w:hAnsi="Arial" w:cs="Arial"/>
        </w:rPr>
      </w:pPr>
    </w:p>
    <w:p w:rsidR="00425D1A" w:rsidRPr="00F66FB8" w:rsidRDefault="007054EB" w:rsidP="00D24E4C">
      <w:pPr>
        <w:ind w:left="0"/>
        <w:rPr>
          <w:rFonts w:ascii="Arial" w:hAnsi="Arial" w:cs="Arial"/>
          <w:sz w:val="22"/>
          <w:szCs w:val="22"/>
        </w:rPr>
      </w:pPr>
      <w:r w:rsidRPr="00F66FB8">
        <w:rPr>
          <w:rFonts w:ascii="Arial" w:hAnsi="Arial" w:cs="Arial"/>
          <w:sz w:val="22"/>
          <w:szCs w:val="22"/>
        </w:rPr>
        <w:t>Los iconos son mostrados por el MsgBox de forma automática dependiendo del MsgBoxStyle</w:t>
      </w:r>
      <w:r w:rsidR="002738C6" w:rsidRPr="00F66FB8">
        <w:rPr>
          <w:rFonts w:ascii="Arial" w:hAnsi="Arial" w:cs="Arial"/>
          <w:sz w:val="22"/>
          <w:szCs w:val="22"/>
        </w:rPr>
        <w:t>.</w:t>
      </w:r>
    </w:p>
    <w:p w:rsidR="00D470DD" w:rsidRDefault="00D470DD" w:rsidP="00D24E4C">
      <w:pPr>
        <w:ind w:left="0"/>
        <w:rPr>
          <w:rFonts w:ascii="Arial" w:hAnsi="Arial" w:cs="Arial"/>
        </w:rPr>
      </w:pPr>
    </w:p>
    <w:p w:rsidR="008C6AAC" w:rsidRPr="00FE7062" w:rsidRDefault="008C6AAC" w:rsidP="008C6AAC">
      <w:pPr>
        <w:pStyle w:val="Ttulo2"/>
        <w:ind w:left="0"/>
        <w:rPr>
          <w:rFonts w:ascii="Arial" w:hAnsi="Arial"/>
          <w:sz w:val="24"/>
          <w:szCs w:val="24"/>
        </w:rPr>
      </w:pPr>
      <w:bookmarkStart w:id="38" w:name="_Toc134608713"/>
      <w:bookmarkStart w:id="39" w:name="_Toc134609965"/>
      <w:bookmarkStart w:id="40" w:name="_Toc174161120"/>
      <w:r w:rsidRPr="00FE7062">
        <w:rPr>
          <w:rFonts w:ascii="Arial" w:hAnsi="Arial"/>
          <w:sz w:val="24"/>
          <w:szCs w:val="24"/>
        </w:rPr>
        <w:t>Uso del Error Provider</w:t>
      </w:r>
      <w:bookmarkEnd w:id="40"/>
    </w:p>
    <w:p w:rsidR="008C6AAC" w:rsidRDefault="008C6AAC" w:rsidP="008C6AAC">
      <w:pPr>
        <w:ind w:left="0"/>
        <w:rPr>
          <w:rFonts w:ascii="Arial" w:hAnsi="Arial" w:cs="Arial"/>
          <w:lang w:val="es-NI"/>
        </w:rPr>
      </w:pPr>
    </w:p>
    <w:p w:rsidR="008C6AAC" w:rsidRPr="00FE7062" w:rsidRDefault="008C6AAC" w:rsidP="008C6AAC">
      <w:pPr>
        <w:ind w:left="0"/>
        <w:rPr>
          <w:rFonts w:ascii="Arial" w:hAnsi="Arial" w:cs="Arial"/>
          <w:sz w:val="22"/>
          <w:szCs w:val="22"/>
          <w:lang w:val="es-NI"/>
        </w:rPr>
      </w:pPr>
      <w:r w:rsidRPr="00FE7062">
        <w:rPr>
          <w:rFonts w:ascii="Arial" w:hAnsi="Arial" w:cs="Arial"/>
          <w:sz w:val="22"/>
          <w:szCs w:val="22"/>
          <w:lang w:val="es-NI"/>
        </w:rPr>
        <w:t>Para utilizar el ERROR PROVIDER en los mensajes de validación se debe realizar lo siguiente:</w:t>
      </w:r>
    </w:p>
    <w:p w:rsidR="008C6AAC" w:rsidRDefault="008C6AAC" w:rsidP="008C6AAC">
      <w:pPr>
        <w:ind w:left="0"/>
        <w:rPr>
          <w:rFonts w:ascii="Arial" w:hAnsi="Arial" w:cs="Arial"/>
          <w:lang w:val="es-NI"/>
        </w:rPr>
      </w:pPr>
    </w:p>
    <w:p w:rsidR="008C6AAC" w:rsidRPr="008C6AAC" w:rsidRDefault="008C6AAC" w:rsidP="008C6AAC">
      <w:pPr>
        <w:ind w:left="0"/>
        <w:rPr>
          <w:rFonts w:ascii="Arial" w:hAnsi="Arial" w:cs="Arial"/>
          <w:lang w:val="es-NI"/>
        </w:rPr>
      </w:pPr>
    </w:p>
    <w:p w:rsidR="008C6AAC" w:rsidRPr="00FE7062" w:rsidRDefault="008C6AAC" w:rsidP="000B5321">
      <w:pPr>
        <w:numPr>
          <w:ilvl w:val="0"/>
          <w:numId w:val="4"/>
        </w:numPr>
        <w:rPr>
          <w:rFonts w:ascii="Arial" w:hAnsi="Arial" w:cs="Arial"/>
          <w:sz w:val="22"/>
          <w:szCs w:val="22"/>
          <w:lang w:val="es-NI"/>
        </w:rPr>
      </w:pPr>
      <w:r w:rsidRPr="00FE7062">
        <w:rPr>
          <w:rFonts w:ascii="Arial" w:hAnsi="Arial" w:cs="Arial"/>
          <w:sz w:val="22"/>
          <w:szCs w:val="22"/>
          <w:lang w:val="es-NI"/>
        </w:rPr>
        <w:t>Agregar un control ERRORPROVIDER a cada formulario de captación de DATOS.</w:t>
      </w:r>
    </w:p>
    <w:p w:rsidR="008C6AAC" w:rsidRPr="00FE7062" w:rsidRDefault="008C6AAC" w:rsidP="008C6AAC">
      <w:pPr>
        <w:ind w:left="0"/>
        <w:rPr>
          <w:rFonts w:ascii="Arial" w:hAnsi="Arial" w:cs="Arial"/>
          <w:sz w:val="22"/>
          <w:szCs w:val="22"/>
          <w:lang w:val="es-NI"/>
        </w:rPr>
      </w:pPr>
    </w:p>
    <w:p w:rsidR="008C6AAC" w:rsidRPr="00FE7062" w:rsidRDefault="008C6AAC" w:rsidP="000B5321">
      <w:pPr>
        <w:numPr>
          <w:ilvl w:val="0"/>
          <w:numId w:val="4"/>
        </w:numPr>
        <w:rPr>
          <w:rFonts w:ascii="Arial" w:hAnsi="Arial" w:cs="Arial"/>
          <w:sz w:val="22"/>
          <w:szCs w:val="22"/>
          <w:lang w:val="es-NI"/>
        </w:rPr>
      </w:pPr>
      <w:r w:rsidRPr="00FE7062">
        <w:rPr>
          <w:rFonts w:ascii="Arial" w:hAnsi="Arial" w:cs="Arial"/>
          <w:sz w:val="22"/>
          <w:szCs w:val="22"/>
          <w:lang w:val="es-NI"/>
        </w:rPr>
        <w:t>En la función de validación deben agregar las siguientes instrucciones.</w:t>
      </w:r>
    </w:p>
    <w:p w:rsidR="008C6AAC" w:rsidRPr="008C6AAC" w:rsidRDefault="008C6AAC" w:rsidP="008C6AAC">
      <w:pPr>
        <w:ind w:left="0"/>
        <w:rPr>
          <w:rFonts w:ascii="Arial" w:hAnsi="Arial" w:cs="Arial"/>
          <w:lang w:val="es-NI"/>
        </w:rPr>
      </w:pPr>
    </w:p>
    <w:p w:rsidR="008C6AAC" w:rsidRPr="00FE7062" w:rsidRDefault="008C6AAC" w:rsidP="000B5321">
      <w:pPr>
        <w:pStyle w:val="Textoindependiente"/>
        <w:numPr>
          <w:ilvl w:val="0"/>
          <w:numId w:val="7"/>
        </w:numPr>
        <w:tabs>
          <w:tab w:val="clear" w:pos="720"/>
          <w:tab w:val="num" w:pos="650"/>
          <w:tab w:val="num" w:pos="708"/>
        </w:tabs>
        <w:spacing w:after="0"/>
        <w:ind w:left="1068"/>
        <w:rPr>
          <w:rFonts w:ascii="Arial" w:hAnsi="Arial" w:cs="Arial"/>
          <w:sz w:val="22"/>
          <w:szCs w:val="22"/>
        </w:rPr>
      </w:pPr>
      <w:r w:rsidRPr="00FE7062">
        <w:rPr>
          <w:rFonts w:ascii="Arial" w:hAnsi="Arial" w:cs="Arial"/>
          <w:sz w:val="22"/>
          <w:szCs w:val="22"/>
        </w:rPr>
        <w:t>Antes de iniciar las validaciones hacer un  ErrorProvider1.Clear()</w:t>
      </w:r>
    </w:p>
    <w:p w:rsidR="008C6AAC" w:rsidRPr="00FE7062" w:rsidRDefault="008C6AAC" w:rsidP="00FE7062">
      <w:pPr>
        <w:pStyle w:val="Textoindependiente"/>
        <w:tabs>
          <w:tab w:val="num" w:pos="650"/>
        </w:tabs>
        <w:spacing w:after="0"/>
        <w:ind w:left="1068"/>
        <w:rPr>
          <w:rFonts w:ascii="Arial" w:hAnsi="Arial" w:cs="Arial"/>
          <w:sz w:val="22"/>
          <w:szCs w:val="22"/>
        </w:rPr>
      </w:pPr>
    </w:p>
    <w:p w:rsidR="008C6AAC" w:rsidRPr="00FE7062" w:rsidRDefault="008C6AAC" w:rsidP="000B5321">
      <w:pPr>
        <w:pStyle w:val="Textoindependiente"/>
        <w:numPr>
          <w:ilvl w:val="0"/>
          <w:numId w:val="7"/>
        </w:numPr>
        <w:tabs>
          <w:tab w:val="clear" w:pos="720"/>
          <w:tab w:val="num" w:pos="650"/>
          <w:tab w:val="num" w:pos="708"/>
        </w:tabs>
        <w:spacing w:after="0"/>
        <w:ind w:left="1068"/>
        <w:rPr>
          <w:rFonts w:ascii="Arial" w:hAnsi="Arial" w:cs="Arial"/>
          <w:sz w:val="22"/>
          <w:szCs w:val="22"/>
        </w:rPr>
      </w:pPr>
      <w:r w:rsidRPr="00FE7062">
        <w:rPr>
          <w:rFonts w:ascii="Arial" w:hAnsi="Arial" w:cs="Arial"/>
          <w:sz w:val="22"/>
          <w:szCs w:val="22"/>
        </w:rPr>
        <w:t xml:space="preserve">En cada mensaje de ERROR agregar la instrucción: </w:t>
      </w:r>
    </w:p>
    <w:p w:rsidR="008C6AAC" w:rsidRPr="008C6AAC" w:rsidRDefault="008C6AAC" w:rsidP="008C6AAC">
      <w:pPr>
        <w:ind w:left="0"/>
        <w:rPr>
          <w:rFonts w:ascii="Arial" w:hAnsi="Arial" w:cs="Arial"/>
          <w:lang w:val="es-NI"/>
        </w:rPr>
      </w:pPr>
    </w:p>
    <w:p w:rsidR="008C6AAC" w:rsidRPr="00FE7062" w:rsidRDefault="00FE7062" w:rsidP="008C6AAC">
      <w:pPr>
        <w:ind w:left="0"/>
        <w:rPr>
          <w:rFonts w:ascii="Arial" w:hAnsi="Arial" w:cs="Arial"/>
          <w:lang w:val="es-NI"/>
        </w:rPr>
      </w:pPr>
      <w:r>
        <w:rPr>
          <w:rFonts w:ascii="Arial" w:hAnsi="Arial" w:cs="Arial"/>
          <w:lang w:val="es-NI"/>
        </w:rPr>
        <w:tab/>
      </w:r>
      <w:r w:rsidR="008C6AAC" w:rsidRPr="00FE7062">
        <w:rPr>
          <w:rFonts w:ascii="Arial" w:hAnsi="Arial" w:cs="Arial"/>
          <w:lang w:val="es-NI"/>
        </w:rPr>
        <w:t>ErrorProvider1.SetError(Me.txtCodigoInterno, "El código interno no puede ser vacío!!!")</w:t>
      </w:r>
    </w:p>
    <w:p w:rsidR="008C6AAC" w:rsidRPr="008C6AAC" w:rsidRDefault="008C6AAC" w:rsidP="008C6AAC">
      <w:pPr>
        <w:ind w:left="0"/>
        <w:rPr>
          <w:rFonts w:ascii="Arial" w:hAnsi="Arial" w:cs="Arial"/>
          <w:lang w:val="es-NI"/>
        </w:rPr>
      </w:pPr>
    </w:p>
    <w:p w:rsidR="008C6AAC" w:rsidRPr="00FE7062" w:rsidRDefault="008C6AAC" w:rsidP="000B5321">
      <w:pPr>
        <w:pStyle w:val="Textoindependiente"/>
        <w:numPr>
          <w:ilvl w:val="0"/>
          <w:numId w:val="7"/>
        </w:numPr>
        <w:tabs>
          <w:tab w:val="num" w:pos="650"/>
        </w:tabs>
        <w:spacing w:after="0"/>
        <w:ind w:left="1068"/>
        <w:rPr>
          <w:rFonts w:ascii="Arial" w:hAnsi="Arial" w:cs="Arial"/>
          <w:sz w:val="22"/>
          <w:szCs w:val="22"/>
        </w:rPr>
      </w:pPr>
      <w:r w:rsidRPr="00FE7062">
        <w:rPr>
          <w:rFonts w:ascii="Arial" w:hAnsi="Arial" w:cs="Arial"/>
          <w:sz w:val="22"/>
          <w:szCs w:val="22"/>
        </w:rPr>
        <w:t>Poner el foco en el campo donde se disparo el ERROR.</w:t>
      </w:r>
    </w:p>
    <w:p w:rsidR="008C6AAC" w:rsidRPr="008C6AAC" w:rsidRDefault="008C6AAC" w:rsidP="008C6AAC">
      <w:pPr>
        <w:ind w:left="0"/>
        <w:rPr>
          <w:rFonts w:ascii="Arial" w:hAnsi="Arial" w:cs="Arial"/>
          <w:lang w:val="es-NI"/>
        </w:rPr>
      </w:pPr>
    </w:p>
    <w:p w:rsidR="008C6AAC" w:rsidRPr="00FE7062" w:rsidRDefault="008C6AAC" w:rsidP="008C6AAC">
      <w:pPr>
        <w:ind w:left="0"/>
        <w:rPr>
          <w:rFonts w:ascii="Arial" w:hAnsi="Arial" w:cs="Arial"/>
          <w:sz w:val="22"/>
          <w:szCs w:val="22"/>
          <w:lang w:val="es-NI"/>
        </w:rPr>
      </w:pPr>
      <w:r w:rsidRPr="00FE7062">
        <w:rPr>
          <w:rFonts w:ascii="Arial" w:hAnsi="Arial" w:cs="Arial"/>
          <w:sz w:val="22"/>
          <w:szCs w:val="22"/>
          <w:lang w:val="es-NI"/>
        </w:rPr>
        <w:tab/>
        <w:t>EJEMPLO de una FUNCION FncValidaParametros</w:t>
      </w:r>
    </w:p>
    <w:p w:rsidR="008C6AAC" w:rsidRPr="008C6AAC" w:rsidRDefault="008C6AAC" w:rsidP="008C6AAC">
      <w:pPr>
        <w:ind w:left="0"/>
        <w:rPr>
          <w:rFonts w:ascii="Arial" w:hAnsi="Arial" w:cs="Arial"/>
          <w:lang w:val="es-NI"/>
        </w:rPr>
      </w:pPr>
    </w:p>
    <w:p w:rsidR="008C6AAC" w:rsidRPr="00FE7062" w:rsidRDefault="008C6AAC" w:rsidP="000770F9">
      <w:pPr>
        <w:shd w:val="solid" w:color="EAEAEA" w:fill="F3F3F3"/>
        <w:ind w:left="0"/>
        <w:rPr>
          <w:rFonts w:ascii="Arial" w:hAnsi="Arial" w:cs="Arial"/>
          <w:lang w:val="es-NI"/>
        </w:rPr>
      </w:pPr>
      <w:r w:rsidRPr="00FE7062">
        <w:rPr>
          <w:rFonts w:ascii="Arial" w:hAnsi="Arial" w:cs="Arial"/>
          <w:lang w:val="es-NI"/>
        </w:rPr>
        <w:t>Private Function FncValidaParametros() As Boolean</w:t>
      </w:r>
    </w:p>
    <w:p w:rsidR="008C6AAC" w:rsidRPr="00FE7062" w:rsidRDefault="008C6AAC" w:rsidP="000770F9">
      <w:pPr>
        <w:shd w:val="solid" w:color="EAEAEA" w:fill="F3F3F3"/>
        <w:ind w:left="0"/>
        <w:rPr>
          <w:rFonts w:ascii="Arial" w:hAnsi="Arial" w:cs="Arial"/>
          <w:lang w:val="es-NI"/>
        </w:rPr>
      </w:pPr>
      <w:r w:rsidRPr="00FE7062">
        <w:rPr>
          <w:rFonts w:ascii="Arial" w:hAnsi="Arial" w:cs="Arial"/>
          <w:lang w:val="es-NI"/>
        </w:rPr>
        <w:t xml:space="preserve">     Dim VbResultado As Boolean</w:t>
      </w:r>
    </w:p>
    <w:p w:rsidR="008C6AAC" w:rsidRPr="00FE7062" w:rsidRDefault="008C6AAC" w:rsidP="000770F9">
      <w:pPr>
        <w:shd w:val="solid" w:color="EAEAEA" w:fill="F3F3F3"/>
        <w:ind w:left="0"/>
        <w:jc w:val="left"/>
        <w:rPr>
          <w:rFonts w:ascii="Arial" w:hAnsi="Arial" w:cs="Arial"/>
          <w:lang w:val="es-NI"/>
        </w:rPr>
      </w:pPr>
      <w:r w:rsidRPr="00FE7062">
        <w:rPr>
          <w:rFonts w:ascii="Arial" w:hAnsi="Arial" w:cs="Arial"/>
          <w:lang w:val="es-NI"/>
        </w:rPr>
        <w:t xml:space="preserve">     Dim ObjTUGVali As BOSiafi.Win.StbEntUbicGeografica.StbTipoUbicGeografDataTable</w:t>
      </w:r>
    </w:p>
    <w:p w:rsidR="008C6AAC" w:rsidRPr="00FE7062" w:rsidRDefault="008C6AAC" w:rsidP="000770F9">
      <w:pPr>
        <w:shd w:val="solid" w:color="EAEAEA" w:fill="F3F3F3"/>
        <w:ind w:left="0"/>
        <w:rPr>
          <w:rFonts w:ascii="Arial" w:hAnsi="Arial" w:cs="Arial"/>
          <w:lang w:val="es-NI"/>
        </w:rPr>
      </w:pP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s-NI"/>
        </w:rPr>
        <w:t xml:space="preserve">     </w:t>
      </w:r>
      <w:r w:rsidRPr="00FE7062">
        <w:rPr>
          <w:rFonts w:ascii="Arial" w:hAnsi="Arial" w:cs="Arial"/>
          <w:lang w:val="en-US"/>
        </w:rPr>
        <w:t>Try</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VbResultado = False</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ErrorProvider1.Clear()</w:t>
      </w:r>
    </w:p>
    <w:p w:rsidR="008C6AAC" w:rsidRPr="00FE7062" w:rsidRDefault="008C6AAC" w:rsidP="000770F9">
      <w:pPr>
        <w:shd w:val="solid" w:color="EAEAEA" w:fill="F3F3F3"/>
        <w:ind w:left="0"/>
        <w:rPr>
          <w:rFonts w:ascii="Arial" w:hAnsi="Arial" w:cs="Arial"/>
          <w:lang w:val="en-US"/>
        </w:rPr>
      </w:pP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If Trim(txtCodigoInterno.Text).Length = 0 Then</w:t>
      </w:r>
    </w:p>
    <w:p w:rsidR="008C6AAC" w:rsidRPr="00FE7062" w:rsidRDefault="008C6AAC" w:rsidP="000770F9">
      <w:pPr>
        <w:shd w:val="solid" w:color="EAEAEA" w:fill="F3F3F3"/>
        <w:ind w:left="0" w:firstLine="708"/>
        <w:jc w:val="left"/>
        <w:rPr>
          <w:rFonts w:ascii="Arial" w:hAnsi="Arial" w:cs="Arial"/>
          <w:lang w:val="es-NI"/>
        </w:rPr>
      </w:pPr>
      <w:r w:rsidRPr="00FE7062">
        <w:rPr>
          <w:rFonts w:ascii="Arial" w:hAnsi="Arial" w:cs="Arial"/>
          <w:lang w:val="es-NI"/>
        </w:rPr>
        <w:t xml:space="preserve">MsgBox("El Código no </w:t>
      </w:r>
      <w:r w:rsidR="000770F9" w:rsidRPr="00FE7062">
        <w:rPr>
          <w:rFonts w:ascii="Arial" w:hAnsi="Arial" w:cs="Arial"/>
          <w:lang w:val="es-NI"/>
        </w:rPr>
        <w:t>debe</w:t>
      </w:r>
      <w:r w:rsidRPr="00FE7062">
        <w:rPr>
          <w:rFonts w:ascii="Arial" w:hAnsi="Arial" w:cs="Arial"/>
          <w:lang w:val="es-NI"/>
        </w:rPr>
        <w:t xml:space="preserve"> ser vacío</w:t>
      </w:r>
      <w:r w:rsidR="000770F9" w:rsidRPr="00FE7062">
        <w:rPr>
          <w:rFonts w:ascii="Arial" w:hAnsi="Arial" w:cs="Arial"/>
          <w:lang w:val="es-NI"/>
        </w:rPr>
        <w:t>.</w:t>
      </w:r>
      <w:r w:rsidRPr="00FE7062">
        <w:rPr>
          <w:rFonts w:ascii="Arial" w:hAnsi="Arial" w:cs="Arial"/>
          <w:lang w:val="es-NI"/>
        </w:rPr>
        <w:t>",</w:t>
      </w:r>
      <w:r w:rsidR="000770F9" w:rsidRPr="00FE7062">
        <w:rPr>
          <w:rFonts w:ascii="Arial" w:hAnsi="Arial" w:cs="Arial"/>
          <w:lang w:val="es-NI"/>
        </w:rPr>
        <w:t xml:space="preserve"> </w:t>
      </w:r>
      <w:r w:rsidRPr="00FE7062">
        <w:rPr>
          <w:rFonts w:ascii="Arial" w:hAnsi="Arial" w:cs="Arial"/>
          <w:lang w:val="es-NI"/>
        </w:rPr>
        <w:t>MsgBoxStyle.Critical, NombreSistema)</w:t>
      </w:r>
    </w:p>
    <w:p w:rsidR="008C6AAC" w:rsidRPr="00FE7062" w:rsidRDefault="008C6AAC" w:rsidP="000770F9">
      <w:pPr>
        <w:shd w:val="solid" w:color="EAEAEA" w:fill="F3F3F3"/>
        <w:ind w:left="0"/>
        <w:rPr>
          <w:rFonts w:ascii="Arial" w:hAnsi="Arial" w:cs="Arial"/>
          <w:lang w:val="es-NI"/>
        </w:rPr>
      </w:pPr>
      <w:r w:rsidRPr="00FE7062">
        <w:rPr>
          <w:rFonts w:ascii="Arial" w:hAnsi="Arial" w:cs="Arial"/>
          <w:lang w:val="es-NI"/>
        </w:rPr>
        <w:t xml:space="preserve">              ErrorProvider1.SetError(Me.txtCodigoInterno, "El código no </w:t>
      </w:r>
      <w:r w:rsidR="000770F9" w:rsidRPr="00FE7062">
        <w:rPr>
          <w:rFonts w:ascii="Arial" w:hAnsi="Arial" w:cs="Arial"/>
          <w:lang w:val="es-NI"/>
        </w:rPr>
        <w:t>debe</w:t>
      </w:r>
      <w:r w:rsidRPr="00FE7062">
        <w:rPr>
          <w:rFonts w:ascii="Arial" w:hAnsi="Arial" w:cs="Arial"/>
          <w:lang w:val="es-NI"/>
        </w:rPr>
        <w:t xml:space="preserve"> ser vacío</w:t>
      </w:r>
      <w:r w:rsidR="000770F9" w:rsidRPr="00FE7062">
        <w:rPr>
          <w:rFonts w:ascii="Arial" w:hAnsi="Arial" w:cs="Arial"/>
          <w:lang w:val="es-NI"/>
        </w:rPr>
        <w:t>.</w:t>
      </w:r>
      <w:r w:rsidRPr="00FE7062">
        <w:rPr>
          <w:rFonts w:ascii="Arial" w:hAnsi="Arial" w:cs="Arial"/>
          <w:lang w:val="es-NI"/>
        </w:rPr>
        <w:t>")</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s-NI"/>
        </w:rPr>
        <w:tab/>
      </w:r>
      <w:r w:rsidRPr="00FE7062">
        <w:rPr>
          <w:rFonts w:ascii="Arial" w:hAnsi="Arial" w:cs="Arial"/>
          <w:lang w:val="en-US"/>
        </w:rPr>
        <w:t>txtcodInterno.focus()</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GoTo SALIR</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End If</w:t>
      </w:r>
    </w:p>
    <w:p w:rsidR="008C6AAC" w:rsidRPr="00FE7062" w:rsidRDefault="008C6AAC" w:rsidP="000770F9">
      <w:pPr>
        <w:shd w:val="solid" w:color="EAEAEA" w:fill="F3F3F3"/>
        <w:ind w:left="0"/>
        <w:rPr>
          <w:rFonts w:ascii="Arial" w:hAnsi="Arial" w:cs="Arial"/>
          <w:lang w:val="en-US"/>
        </w:rPr>
      </w:pP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If Trim(txtNombre.Text).Length = 0 Then</w:t>
      </w:r>
    </w:p>
    <w:p w:rsidR="008C6AAC" w:rsidRPr="00FE7062" w:rsidRDefault="008C6AAC" w:rsidP="000770F9">
      <w:pPr>
        <w:shd w:val="solid" w:color="EAEAEA" w:fill="F3F3F3"/>
        <w:ind w:left="0"/>
        <w:jc w:val="left"/>
        <w:rPr>
          <w:rFonts w:ascii="Arial" w:hAnsi="Arial" w:cs="Arial"/>
          <w:lang w:val="es-NI"/>
        </w:rPr>
      </w:pPr>
      <w:r w:rsidRPr="00FE7062">
        <w:rPr>
          <w:rFonts w:ascii="Arial" w:hAnsi="Arial" w:cs="Arial"/>
          <w:lang w:val="en-US"/>
        </w:rPr>
        <w:t xml:space="preserve">              </w:t>
      </w:r>
      <w:r w:rsidRPr="00FE7062">
        <w:rPr>
          <w:rFonts w:ascii="Arial" w:hAnsi="Arial" w:cs="Arial"/>
          <w:lang w:val="es-NI"/>
        </w:rPr>
        <w:t xml:space="preserve">MsgBox("El tipo de ubicación geográfica no </w:t>
      </w:r>
      <w:r w:rsidR="000770F9" w:rsidRPr="00FE7062">
        <w:rPr>
          <w:rFonts w:ascii="Arial" w:hAnsi="Arial" w:cs="Arial"/>
          <w:lang w:val="es-NI"/>
        </w:rPr>
        <w:t>debe</w:t>
      </w:r>
      <w:r w:rsidRPr="00FE7062">
        <w:rPr>
          <w:rFonts w:ascii="Arial" w:hAnsi="Arial" w:cs="Arial"/>
          <w:lang w:val="es-NI"/>
        </w:rPr>
        <w:t xml:space="preserve"> ser vacío</w:t>
      </w:r>
      <w:r w:rsidR="000770F9" w:rsidRPr="00FE7062">
        <w:rPr>
          <w:rFonts w:ascii="Arial" w:hAnsi="Arial" w:cs="Arial"/>
          <w:lang w:val="es-NI"/>
        </w:rPr>
        <w:t>.</w:t>
      </w:r>
      <w:r w:rsidRPr="00FE7062">
        <w:rPr>
          <w:rFonts w:ascii="Arial" w:hAnsi="Arial" w:cs="Arial"/>
          <w:lang w:val="es-NI"/>
        </w:rPr>
        <w:t>", MsgBoxStyle.Critical,</w:t>
      </w:r>
      <w:r w:rsidR="000770F9" w:rsidRPr="00FE7062">
        <w:rPr>
          <w:rFonts w:ascii="Arial" w:hAnsi="Arial" w:cs="Arial"/>
          <w:lang w:val="es-NI"/>
        </w:rPr>
        <w:t xml:space="preserve"> </w:t>
      </w:r>
      <w:r w:rsidRPr="00FE7062">
        <w:rPr>
          <w:rFonts w:ascii="Arial" w:hAnsi="Arial" w:cs="Arial"/>
          <w:lang w:val="es-NI"/>
        </w:rPr>
        <w:t>NombreSistema)</w:t>
      </w:r>
    </w:p>
    <w:p w:rsidR="008C6AAC" w:rsidRPr="00FE7062" w:rsidRDefault="008C6AAC" w:rsidP="000770F9">
      <w:pPr>
        <w:shd w:val="solid" w:color="EAEAEA" w:fill="F3F3F3"/>
        <w:ind w:left="0" w:firstLine="708"/>
        <w:jc w:val="left"/>
        <w:rPr>
          <w:rFonts w:ascii="Arial" w:hAnsi="Arial" w:cs="Arial"/>
          <w:lang w:val="es-NI"/>
        </w:rPr>
      </w:pPr>
      <w:r w:rsidRPr="00FE7062">
        <w:rPr>
          <w:rFonts w:ascii="Arial" w:hAnsi="Arial" w:cs="Arial"/>
          <w:lang w:val="es-NI"/>
        </w:rPr>
        <w:t xml:space="preserve">ErrorProvider1.SetError(Me.txtNombre, "El tipo de ubicación geográfica no </w:t>
      </w:r>
      <w:r w:rsidR="000770F9" w:rsidRPr="00FE7062">
        <w:rPr>
          <w:rFonts w:ascii="Arial" w:hAnsi="Arial" w:cs="Arial"/>
          <w:lang w:val="es-NI"/>
        </w:rPr>
        <w:t>debe</w:t>
      </w:r>
      <w:r w:rsidRPr="00FE7062">
        <w:rPr>
          <w:rFonts w:ascii="Arial" w:hAnsi="Arial" w:cs="Arial"/>
          <w:lang w:val="es-NI"/>
        </w:rPr>
        <w:t xml:space="preserve"> ser vacío</w:t>
      </w:r>
      <w:r w:rsidR="000770F9" w:rsidRPr="00FE7062">
        <w:rPr>
          <w:rFonts w:ascii="Arial" w:hAnsi="Arial" w:cs="Arial"/>
          <w:lang w:val="es-NI"/>
        </w:rPr>
        <w:t>.</w:t>
      </w:r>
      <w:r w:rsidRPr="00FE7062">
        <w:rPr>
          <w:rFonts w:ascii="Arial" w:hAnsi="Arial" w:cs="Arial"/>
          <w:lang w:val="es-NI"/>
        </w:rPr>
        <w:t>")</w:t>
      </w:r>
    </w:p>
    <w:p w:rsidR="008C6AAC" w:rsidRPr="00FE7062" w:rsidRDefault="008C6AAC" w:rsidP="000770F9">
      <w:pPr>
        <w:shd w:val="solid" w:color="EAEAEA" w:fill="F3F3F3"/>
        <w:ind w:left="0"/>
        <w:jc w:val="left"/>
        <w:rPr>
          <w:rFonts w:ascii="Arial" w:hAnsi="Arial" w:cs="Arial"/>
          <w:lang w:val="en-US"/>
        </w:rPr>
      </w:pPr>
      <w:r w:rsidRPr="00FE7062">
        <w:rPr>
          <w:rFonts w:ascii="Arial" w:hAnsi="Arial" w:cs="Arial"/>
          <w:lang w:val="es-NI"/>
        </w:rPr>
        <w:tab/>
      </w:r>
      <w:r w:rsidRPr="00FE7062">
        <w:rPr>
          <w:rFonts w:ascii="Arial" w:hAnsi="Arial" w:cs="Arial"/>
          <w:lang w:val="en-US"/>
        </w:rPr>
        <w:t>me.txtNombre.focus()</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GoTo SALIR</w:t>
      </w:r>
    </w:p>
    <w:p w:rsidR="008C6AAC" w:rsidRPr="00FE7062" w:rsidRDefault="008C6AAC" w:rsidP="000770F9">
      <w:pPr>
        <w:shd w:val="solid" w:color="EAEAEA" w:fill="F3F3F3"/>
        <w:ind w:left="0"/>
        <w:rPr>
          <w:rFonts w:ascii="Arial" w:hAnsi="Arial" w:cs="Arial"/>
          <w:lang w:val="en-US"/>
        </w:rPr>
      </w:pPr>
      <w:r w:rsidRPr="00FE7062">
        <w:rPr>
          <w:rFonts w:ascii="Arial" w:hAnsi="Arial" w:cs="Arial"/>
          <w:lang w:val="en-US"/>
        </w:rPr>
        <w:t xml:space="preserve">          End If</w:t>
      </w:r>
    </w:p>
    <w:p w:rsidR="008C6AAC" w:rsidRPr="00FE7062" w:rsidRDefault="008C6AAC" w:rsidP="000770F9">
      <w:pPr>
        <w:shd w:val="solid" w:color="EAEAEA" w:fill="F3F3F3"/>
        <w:ind w:left="0"/>
        <w:rPr>
          <w:rFonts w:ascii="Arial" w:hAnsi="Arial" w:cs="Arial"/>
          <w:lang w:val="en-US"/>
        </w:rPr>
      </w:pPr>
    </w:p>
    <w:p w:rsidR="008C6AAC" w:rsidRPr="00FE7062" w:rsidRDefault="008C6AAC" w:rsidP="000770F9">
      <w:pPr>
        <w:shd w:val="solid" w:color="EAEAEA" w:fill="F3F3F3"/>
        <w:ind w:left="0" w:firstLine="440"/>
        <w:rPr>
          <w:rFonts w:ascii="Arial" w:hAnsi="Arial" w:cs="Arial"/>
          <w:lang w:val="en-US"/>
        </w:rPr>
      </w:pPr>
      <w:r w:rsidRPr="00FE7062">
        <w:rPr>
          <w:rFonts w:ascii="Arial" w:hAnsi="Arial" w:cs="Arial"/>
          <w:lang w:val="en-US"/>
        </w:rPr>
        <w:t>VbResultado = true</w:t>
      </w:r>
    </w:p>
    <w:p w:rsidR="008C6AAC" w:rsidRPr="00FE7062" w:rsidRDefault="008C6AAC" w:rsidP="000770F9">
      <w:pPr>
        <w:shd w:val="solid" w:color="EAEAEA" w:fill="F3F3F3"/>
        <w:ind w:left="0"/>
        <w:rPr>
          <w:rFonts w:ascii="Arial" w:hAnsi="Arial" w:cs="Arial"/>
          <w:lang w:val="en-US"/>
        </w:rPr>
      </w:pPr>
    </w:p>
    <w:p w:rsidR="008C6AAC" w:rsidRPr="00FE7062" w:rsidRDefault="008C6AAC" w:rsidP="000770F9">
      <w:pPr>
        <w:shd w:val="solid" w:color="EAEAEA" w:fill="F3F3F3"/>
        <w:ind w:left="0" w:firstLine="440"/>
        <w:rPr>
          <w:rFonts w:ascii="Arial" w:hAnsi="Arial" w:cs="Arial"/>
          <w:lang w:val="en-US"/>
        </w:rPr>
      </w:pPr>
      <w:r w:rsidRPr="00FE7062">
        <w:rPr>
          <w:rFonts w:ascii="Arial" w:hAnsi="Arial" w:cs="Arial"/>
          <w:lang w:val="en-US"/>
        </w:rPr>
        <w:t>SALIR:</w:t>
      </w:r>
    </w:p>
    <w:p w:rsidR="008C6AAC" w:rsidRPr="00FE7062" w:rsidRDefault="008C6AAC" w:rsidP="000770F9">
      <w:pPr>
        <w:shd w:val="solid" w:color="EAEAEA" w:fill="F3F3F3"/>
        <w:ind w:left="0"/>
        <w:rPr>
          <w:rFonts w:ascii="Arial" w:hAnsi="Arial" w:cs="Arial"/>
          <w:lang w:val="es-NI"/>
        </w:rPr>
      </w:pPr>
      <w:r w:rsidRPr="00FE7062">
        <w:rPr>
          <w:rFonts w:ascii="Arial" w:hAnsi="Arial" w:cs="Arial"/>
          <w:lang w:val="en-US"/>
        </w:rPr>
        <w:tab/>
        <w:t xml:space="preserve">   </w:t>
      </w:r>
      <w:r w:rsidRPr="00FE7062">
        <w:rPr>
          <w:rFonts w:ascii="Arial" w:hAnsi="Arial" w:cs="Arial"/>
          <w:lang w:val="es-NI"/>
        </w:rPr>
        <w:t>return VbResultado</w:t>
      </w:r>
    </w:p>
    <w:p w:rsidR="008C6AAC" w:rsidRPr="00FE7062" w:rsidRDefault="008C6AAC" w:rsidP="000770F9">
      <w:pPr>
        <w:shd w:val="solid" w:color="EAEAEA" w:fill="F3F3F3"/>
        <w:ind w:left="0"/>
        <w:rPr>
          <w:rFonts w:ascii="Arial" w:hAnsi="Arial" w:cs="Arial"/>
          <w:lang w:val="es-NI"/>
        </w:rPr>
      </w:pPr>
    </w:p>
    <w:p w:rsidR="008C6AAC" w:rsidRPr="00FE7062" w:rsidRDefault="008C6AAC" w:rsidP="000770F9">
      <w:pPr>
        <w:shd w:val="solid" w:color="EAEAEA" w:fill="F3F3F3"/>
        <w:ind w:left="0"/>
        <w:rPr>
          <w:rFonts w:ascii="Arial" w:hAnsi="Arial" w:cs="Arial"/>
          <w:lang w:val="es-NI"/>
        </w:rPr>
      </w:pPr>
      <w:r w:rsidRPr="00FE7062">
        <w:rPr>
          <w:rFonts w:ascii="Arial" w:hAnsi="Arial" w:cs="Arial"/>
          <w:lang w:val="es-NI"/>
        </w:rPr>
        <w:t>End Function</w:t>
      </w:r>
    </w:p>
    <w:p w:rsidR="00A46729" w:rsidRPr="00FE7062" w:rsidRDefault="00425D1A" w:rsidP="008C6AAC">
      <w:pPr>
        <w:pStyle w:val="Ttulo2"/>
        <w:ind w:left="0"/>
        <w:rPr>
          <w:rFonts w:ascii="Arial" w:hAnsi="Arial"/>
          <w:sz w:val="24"/>
          <w:szCs w:val="24"/>
        </w:rPr>
      </w:pPr>
      <w:r>
        <w:rPr>
          <w:rFonts w:ascii="Arial" w:hAnsi="Arial"/>
        </w:rPr>
        <w:br w:type="page"/>
      </w:r>
      <w:bookmarkStart w:id="41" w:name="_Toc174161121"/>
      <w:r w:rsidR="0029762E" w:rsidRPr="00FE7062">
        <w:rPr>
          <w:rFonts w:ascii="Arial" w:hAnsi="Arial"/>
          <w:sz w:val="24"/>
          <w:szCs w:val="24"/>
        </w:rPr>
        <w:lastRenderedPageBreak/>
        <w:t>Iconos estándares</w:t>
      </w:r>
      <w:bookmarkEnd w:id="38"/>
      <w:bookmarkEnd w:id="39"/>
      <w:bookmarkEnd w:id="41"/>
    </w:p>
    <w:p w:rsidR="00A46729" w:rsidRDefault="00A46729" w:rsidP="00D24E4C">
      <w:pPr>
        <w:ind w:left="0"/>
        <w:rPr>
          <w:rFonts w:ascii="Arial" w:hAnsi="Arial" w:cs="Arial"/>
          <w:sz w:val="22"/>
          <w:szCs w:val="22"/>
        </w:rPr>
      </w:pPr>
    </w:p>
    <w:p w:rsidR="0029762E" w:rsidRPr="00FE7062" w:rsidRDefault="0029762E" w:rsidP="00D24E4C">
      <w:pPr>
        <w:ind w:left="0"/>
        <w:rPr>
          <w:rFonts w:ascii="Arial" w:hAnsi="Arial" w:cs="Arial"/>
          <w:sz w:val="22"/>
          <w:szCs w:val="22"/>
          <w:lang w:val="es-NI"/>
        </w:rPr>
      </w:pPr>
      <w:r w:rsidRPr="00FE7062">
        <w:rPr>
          <w:rFonts w:ascii="Arial" w:hAnsi="Arial" w:cs="Arial"/>
          <w:sz w:val="22"/>
          <w:szCs w:val="22"/>
          <w:lang w:val="es-NI"/>
        </w:rPr>
        <w:t xml:space="preserve">La siguiente es la lista de íconos, </w:t>
      </w:r>
      <w:r w:rsidR="00AB26FD" w:rsidRPr="00FE7062">
        <w:rPr>
          <w:rFonts w:ascii="Arial" w:hAnsi="Arial" w:cs="Arial"/>
          <w:sz w:val="22"/>
          <w:szCs w:val="22"/>
          <w:lang w:val="es-NI"/>
        </w:rPr>
        <w:t>S</w:t>
      </w:r>
      <w:r w:rsidRPr="00FE7062">
        <w:rPr>
          <w:rFonts w:ascii="Arial" w:hAnsi="Arial" w:cs="Arial"/>
          <w:sz w:val="22"/>
          <w:szCs w:val="22"/>
          <w:lang w:val="es-NI"/>
        </w:rPr>
        <w:t>hort</w:t>
      </w:r>
      <w:r w:rsidR="00AB26FD" w:rsidRPr="00FE7062">
        <w:rPr>
          <w:rFonts w:ascii="Arial" w:hAnsi="Arial" w:cs="Arial"/>
          <w:sz w:val="22"/>
          <w:szCs w:val="22"/>
          <w:lang w:val="es-NI"/>
        </w:rPr>
        <w:t>C</w:t>
      </w:r>
      <w:r w:rsidRPr="00FE7062">
        <w:rPr>
          <w:rFonts w:ascii="Arial" w:hAnsi="Arial" w:cs="Arial"/>
          <w:sz w:val="22"/>
          <w:szCs w:val="22"/>
          <w:lang w:val="es-NI"/>
        </w:rPr>
        <w:t>ut</w:t>
      </w:r>
      <w:r w:rsidR="00AB5E64" w:rsidRPr="00FE7062">
        <w:rPr>
          <w:rFonts w:ascii="Arial" w:hAnsi="Arial" w:cs="Arial"/>
          <w:sz w:val="22"/>
          <w:szCs w:val="22"/>
          <w:lang w:val="es-NI"/>
        </w:rPr>
        <w:t xml:space="preserve"> (Acceso Directo)</w:t>
      </w:r>
      <w:r w:rsidRPr="00FE7062">
        <w:rPr>
          <w:rFonts w:ascii="Arial" w:hAnsi="Arial" w:cs="Arial"/>
          <w:sz w:val="22"/>
          <w:szCs w:val="22"/>
          <w:lang w:val="es-NI"/>
        </w:rPr>
        <w:t xml:space="preserve"> y </w:t>
      </w:r>
      <w:r w:rsidR="00AB26FD" w:rsidRPr="00FE7062">
        <w:rPr>
          <w:rFonts w:ascii="Arial" w:hAnsi="Arial" w:cs="Arial"/>
          <w:sz w:val="22"/>
          <w:szCs w:val="22"/>
          <w:lang w:val="es-NI"/>
        </w:rPr>
        <w:t>T</w:t>
      </w:r>
      <w:r w:rsidRPr="00FE7062">
        <w:rPr>
          <w:rFonts w:ascii="Arial" w:hAnsi="Arial" w:cs="Arial"/>
          <w:sz w:val="22"/>
          <w:szCs w:val="22"/>
          <w:lang w:val="es-NI"/>
        </w:rPr>
        <w:t>ool</w:t>
      </w:r>
      <w:r w:rsidR="00AB26FD" w:rsidRPr="00FE7062">
        <w:rPr>
          <w:rFonts w:ascii="Arial" w:hAnsi="Arial" w:cs="Arial"/>
          <w:sz w:val="22"/>
          <w:szCs w:val="22"/>
          <w:lang w:val="es-NI"/>
        </w:rPr>
        <w:t>T</w:t>
      </w:r>
      <w:r w:rsidRPr="00FE7062">
        <w:rPr>
          <w:rFonts w:ascii="Arial" w:hAnsi="Arial" w:cs="Arial"/>
          <w:sz w:val="22"/>
          <w:szCs w:val="22"/>
          <w:lang w:val="es-NI"/>
        </w:rPr>
        <w:t>ip a usar en la aplicación:</w:t>
      </w:r>
    </w:p>
    <w:p w:rsidR="0029762E" w:rsidRDefault="0029762E" w:rsidP="00D24E4C">
      <w:pPr>
        <w:ind w:left="288"/>
        <w:rPr>
          <w:rFonts w:ascii="Verdana" w:hAnsi="Verdana" w:cs="Arial"/>
          <w:lang w:val="es-NI"/>
        </w:rPr>
      </w:pPr>
    </w:p>
    <w:tbl>
      <w:tblPr>
        <w:tblW w:w="0" w:type="auto"/>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3574"/>
        <w:gridCol w:w="1095"/>
        <w:gridCol w:w="1219"/>
        <w:gridCol w:w="1157"/>
      </w:tblGrid>
      <w:tr w:rsidR="00202388" w:rsidRPr="00FE7062" w:rsidTr="00FE7062">
        <w:trPr>
          <w:trHeight w:val="178"/>
          <w:tblHeader/>
        </w:trPr>
        <w:tc>
          <w:tcPr>
            <w:tcW w:w="0" w:type="auto"/>
            <w:shd w:val="clear" w:color="auto" w:fill="D9D9D9"/>
          </w:tcPr>
          <w:p w:rsidR="00202388" w:rsidRPr="00FE7062" w:rsidRDefault="00202388" w:rsidP="00202388">
            <w:pPr>
              <w:ind w:left="0"/>
              <w:jc w:val="center"/>
              <w:rPr>
                <w:rFonts w:ascii="Arial" w:hAnsi="Arial" w:cs="Arial"/>
                <w:b/>
                <w:sz w:val="22"/>
                <w:szCs w:val="22"/>
              </w:rPr>
            </w:pPr>
          </w:p>
          <w:p w:rsidR="000F265A" w:rsidRPr="00FE7062" w:rsidRDefault="00C46806" w:rsidP="00202388">
            <w:pPr>
              <w:ind w:left="0"/>
              <w:jc w:val="center"/>
              <w:rPr>
                <w:rFonts w:ascii="Arial" w:hAnsi="Arial" w:cs="Arial"/>
                <w:b/>
                <w:sz w:val="22"/>
                <w:szCs w:val="22"/>
              </w:rPr>
            </w:pPr>
            <w:r w:rsidRPr="00FE7062">
              <w:rPr>
                <w:rFonts w:ascii="Arial" w:hAnsi="Arial" w:cs="Arial"/>
                <w:b/>
                <w:sz w:val="22"/>
                <w:szCs w:val="22"/>
              </w:rPr>
              <w:t>Icono</w:t>
            </w:r>
          </w:p>
          <w:p w:rsidR="00202388" w:rsidRPr="00FE7062" w:rsidRDefault="00202388" w:rsidP="00202388">
            <w:pPr>
              <w:ind w:left="0"/>
              <w:jc w:val="center"/>
              <w:rPr>
                <w:rFonts w:ascii="Arial" w:hAnsi="Arial" w:cs="Arial"/>
                <w:b/>
                <w:sz w:val="22"/>
                <w:szCs w:val="22"/>
              </w:rPr>
            </w:pPr>
          </w:p>
        </w:tc>
        <w:tc>
          <w:tcPr>
            <w:tcW w:w="4366" w:type="dxa"/>
            <w:shd w:val="clear" w:color="auto" w:fill="D9D9D9"/>
          </w:tcPr>
          <w:p w:rsidR="00202388" w:rsidRPr="00FE7062" w:rsidRDefault="00202388" w:rsidP="00202388">
            <w:pPr>
              <w:ind w:left="0"/>
              <w:jc w:val="center"/>
              <w:rPr>
                <w:rFonts w:ascii="Arial" w:hAnsi="Arial" w:cs="Arial"/>
                <w:b/>
                <w:sz w:val="22"/>
                <w:szCs w:val="22"/>
              </w:rPr>
            </w:pPr>
          </w:p>
          <w:p w:rsidR="00C46806" w:rsidRPr="00FE7062" w:rsidRDefault="00C46806" w:rsidP="00202388">
            <w:pPr>
              <w:ind w:left="0"/>
              <w:jc w:val="center"/>
              <w:rPr>
                <w:rFonts w:ascii="Arial" w:hAnsi="Arial" w:cs="Arial"/>
                <w:b/>
                <w:sz w:val="22"/>
                <w:szCs w:val="22"/>
              </w:rPr>
            </w:pPr>
            <w:r w:rsidRPr="00FE7062">
              <w:rPr>
                <w:rFonts w:ascii="Arial" w:hAnsi="Arial" w:cs="Arial"/>
                <w:b/>
                <w:sz w:val="22"/>
                <w:szCs w:val="22"/>
              </w:rPr>
              <w:t>Descripción</w:t>
            </w:r>
          </w:p>
        </w:tc>
        <w:tc>
          <w:tcPr>
            <w:tcW w:w="1100" w:type="dxa"/>
            <w:shd w:val="clear" w:color="auto" w:fill="D9D9D9"/>
          </w:tcPr>
          <w:p w:rsidR="00202388" w:rsidRPr="00FE7062" w:rsidRDefault="00202388" w:rsidP="00202388">
            <w:pPr>
              <w:ind w:left="0"/>
              <w:jc w:val="center"/>
              <w:rPr>
                <w:rFonts w:ascii="Arial" w:hAnsi="Arial" w:cs="Arial"/>
                <w:b/>
                <w:sz w:val="22"/>
                <w:szCs w:val="22"/>
              </w:rPr>
            </w:pPr>
          </w:p>
          <w:p w:rsidR="000F265A" w:rsidRPr="00FE7062" w:rsidRDefault="000F265A" w:rsidP="00202388">
            <w:pPr>
              <w:ind w:left="0"/>
              <w:jc w:val="center"/>
              <w:rPr>
                <w:rFonts w:ascii="Arial" w:hAnsi="Arial" w:cs="Arial"/>
                <w:b/>
                <w:sz w:val="22"/>
                <w:szCs w:val="22"/>
              </w:rPr>
            </w:pPr>
            <w:r w:rsidRPr="00FE7062">
              <w:rPr>
                <w:rFonts w:ascii="Arial" w:hAnsi="Arial" w:cs="Arial"/>
                <w:b/>
                <w:sz w:val="22"/>
                <w:szCs w:val="22"/>
              </w:rPr>
              <w:t>ToolTip</w:t>
            </w:r>
          </w:p>
        </w:tc>
        <w:tc>
          <w:tcPr>
            <w:tcW w:w="868" w:type="dxa"/>
            <w:shd w:val="clear" w:color="auto" w:fill="D9D9D9"/>
          </w:tcPr>
          <w:p w:rsidR="003C31BA" w:rsidRPr="00FE7062" w:rsidRDefault="003C31BA" w:rsidP="00202388">
            <w:pPr>
              <w:ind w:left="0"/>
              <w:jc w:val="center"/>
              <w:rPr>
                <w:rFonts w:ascii="Arial" w:hAnsi="Arial" w:cs="Arial"/>
                <w:b/>
                <w:sz w:val="22"/>
                <w:szCs w:val="22"/>
              </w:rPr>
            </w:pPr>
          </w:p>
          <w:p w:rsidR="000F265A" w:rsidRPr="00FE7062" w:rsidRDefault="003C31BA" w:rsidP="00202388">
            <w:pPr>
              <w:ind w:left="0"/>
              <w:jc w:val="center"/>
              <w:rPr>
                <w:rFonts w:ascii="Arial" w:hAnsi="Arial" w:cs="Arial"/>
                <w:b/>
                <w:sz w:val="22"/>
                <w:szCs w:val="22"/>
              </w:rPr>
            </w:pPr>
            <w:r w:rsidRPr="00FE7062">
              <w:rPr>
                <w:rFonts w:ascii="Arial" w:hAnsi="Arial" w:cs="Arial"/>
                <w:b/>
                <w:sz w:val="22"/>
                <w:szCs w:val="22"/>
              </w:rPr>
              <w:t>ShortCut</w:t>
            </w:r>
          </w:p>
          <w:p w:rsidR="003C31BA" w:rsidRPr="00FE7062" w:rsidRDefault="003C31BA" w:rsidP="00202388">
            <w:pPr>
              <w:ind w:left="0"/>
              <w:jc w:val="center"/>
              <w:rPr>
                <w:rFonts w:ascii="Arial" w:hAnsi="Arial" w:cs="Arial"/>
                <w:b/>
                <w:sz w:val="22"/>
                <w:szCs w:val="22"/>
              </w:rPr>
            </w:pPr>
            <w:r w:rsidRPr="00FE7062">
              <w:rPr>
                <w:rFonts w:ascii="Arial" w:hAnsi="Arial" w:cs="Arial"/>
                <w:b/>
                <w:sz w:val="22"/>
                <w:szCs w:val="22"/>
              </w:rPr>
              <w:t>(maestro)</w:t>
            </w:r>
          </w:p>
        </w:tc>
        <w:tc>
          <w:tcPr>
            <w:tcW w:w="710" w:type="dxa"/>
            <w:shd w:val="clear" w:color="auto" w:fill="D9D9D9"/>
          </w:tcPr>
          <w:p w:rsidR="003C31BA" w:rsidRPr="00FE7062" w:rsidRDefault="003C31BA" w:rsidP="00202388">
            <w:pPr>
              <w:ind w:left="0"/>
              <w:jc w:val="center"/>
              <w:rPr>
                <w:rFonts w:ascii="Arial" w:hAnsi="Arial" w:cs="Arial"/>
                <w:b/>
                <w:sz w:val="22"/>
                <w:szCs w:val="22"/>
              </w:rPr>
            </w:pPr>
          </w:p>
          <w:p w:rsidR="00C46806" w:rsidRPr="00FE7062" w:rsidRDefault="003C31BA" w:rsidP="00202388">
            <w:pPr>
              <w:ind w:left="0"/>
              <w:jc w:val="center"/>
              <w:rPr>
                <w:rFonts w:ascii="Arial" w:hAnsi="Arial" w:cs="Arial"/>
                <w:b/>
                <w:sz w:val="22"/>
                <w:szCs w:val="22"/>
              </w:rPr>
            </w:pPr>
            <w:r w:rsidRPr="00FE7062">
              <w:rPr>
                <w:rFonts w:ascii="Arial" w:hAnsi="Arial" w:cs="Arial"/>
                <w:b/>
                <w:sz w:val="22"/>
                <w:szCs w:val="22"/>
              </w:rPr>
              <w:t>ShortCut</w:t>
            </w:r>
          </w:p>
          <w:p w:rsidR="003C31BA" w:rsidRPr="00FE7062" w:rsidRDefault="003C31BA" w:rsidP="00202388">
            <w:pPr>
              <w:ind w:left="0"/>
              <w:jc w:val="center"/>
              <w:rPr>
                <w:rFonts w:ascii="Arial" w:hAnsi="Arial" w:cs="Arial"/>
                <w:b/>
                <w:sz w:val="22"/>
                <w:szCs w:val="22"/>
              </w:rPr>
            </w:pPr>
            <w:r w:rsidRPr="00FE7062">
              <w:rPr>
                <w:rFonts w:ascii="Arial" w:hAnsi="Arial" w:cs="Arial"/>
                <w:b/>
                <w:sz w:val="22"/>
                <w:szCs w:val="22"/>
              </w:rPr>
              <w:t>(detalle)</w:t>
            </w:r>
          </w:p>
        </w:tc>
      </w:tr>
      <w:tr w:rsidR="001509E0" w:rsidRPr="00FE7062">
        <w:tc>
          <w:tcPr>
            <w:tcW w:w="0" w:type="auto"/>
            <w:gridSpan w:val="5"/>
          </w:tcPr>
          <w:p w:rsidR="001509E0" w:rsidRPr="00FE7062" w:rsidRDefault="001509E0" w:rsidP="001509E0">
            <w:pPr>
              <w:ind w:left="0"/>
              <w:jc w:val="center"/>
              <w:rPr>
                <w:rFonts w:ascii="Arial" w:hAnsi="Arial" w:cs="Arial"/>
                <w:color w:val="auto"/>
                <w:sz w:val="22"/>
                <w:szCs w:val="22"/>
              </w:rPr>
            </w:pPr>
            <w:r w:rsidRPr="00FE7062">
              <w:rPr>
                <w:rFonts w:ascii="Arial" w:hAnsi="Arial" w:cs="Arial"/>
                <w:color w:val="auto"/>
                <w:sz w:val="22"/>
                <w:szCs w:val="22"/>
              </w:rPr>
              <w:t>Iconos para Manipulación de Datos</w:t>
            </w:r>
          </w:p>
        </w:tc>
      </w:tr>
      <w:tr w:rsidR="003C31BA" w:rsidRPr="00202388">
        <w:tc>
          <w:tcPr>
            <w:tcW w:w="0" w:type="auto"/>
          </w:tcPr>
          <w:p w:rsidR="00F32187" w:rsidRDefault="00F32187" w:rsidP="00A409CA">
            <w:pPr>
              <w:ind w:left="0"/>
              <w:jc w:val="center"/>
              <w:rPr>
                <w:rFonts w:ascii="Arial" w:hAnsi="Arial" w:cs="Arial"/>
              </w:rPr>
            </w:pPr>
          </w:p>
          <w:p w:rsidR="00C46806"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13" name="Imagen 13" descr="Agrega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regar16"/>
                          <pic:cNvPicPr>
                            <a:picLocks noChangeAspect="1" noChangeArrowheads="1"/>
                          </pic:cNvPicPr>
                        </pic:nvPicPr>
                        <pic:blipFill>
                          <a:blip r:embed="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32187" w:rsidRDefault="00F32187" w:rsidP="00A409CA">
            <w:pPr>
              <w:ind w:left="0"/>
              <w:jc w:val="center"/>
              <w:rPr>
                <w:rFonts w:ascii="Arial" w:hAnsi="Arial" w:cs="Arial"/>
              </w:rPr>
            </w:pPr>
          </w:p>
        </w:tc>
        <w:tc>
          <w:tcPr>
            <w:tcW w:w="4366" w:type="dxa"/>
          </w:tcPr>
          <w:p w:rsidR="00C95391" w:rsidRDefault="00C95391" w:rsidP="00A409CA">
            <w:pPr>
              <w:ind w:left="0"/>
              <w:jc w:val="left"/>
              <w:rPr>
                <w:rFonts w:ascii="Arial" w:hAnsi="Arial" w:cs="Arial"/>
                <w:color w:val="auto"/>
              </w:rPr>
            </w:pPr>
          </w:p>
          <w:p w:rsidR="00C46806" w:rsidRPr="002907FD" w:rsidRDefault="00C46806" w:rsidP="00A409CA">
            <w:pPr>
              <w:ind w:left="0"/>
              <w:jc w:val="left"/>
              <w:rPr>
                <w:rFonts w:ascii="Arial" w:hAnsi="Arial" w:cs="Arial"/>
                <w:color w:val="auto"/>
              </w:rPr>
            </w:pPr>
            <w:r>
              <w:rPr>
                <w:rFonts w:ascii="Arial" w:hAnsi="Arial" w:cs="Arial"/>
                <w:color w:val="auto"/>
              </w:rPr>
              <w:t>Agregar o Crear un nuevo registro.</w:t>
            </w:r>
          </w:p>
        </w:tc>
        <w:tc>
          <w:tcPr>
            <w:tcW w:w="1100" w:type="dxa"/>
          </w:tcPr>
          <w:p w:rsidR="00C46806" w:rsidRDefault="00C46806" w:rsidP="00A409CA">
            <w:pPr>
              <w:ind w:left="0"/>
              <w:jc w:val="left"/>
              <w:rPr>
                <w:rFonts w:ascii="Arial" w:hAnsi="Arial" w:cs="Arial"/>
                <w:color w:val="auto"/>
              </w:rPr>
            </w:pPr>
          </w:p>
          <w:p w:rsidR="00C95391" w:rsidRPr="002907FD" w:rsidRDefault="00802F95" w:rsidP="00A409CA">
            <w:pPr>
              <w:ind w:left="0"/>
              <w:jc w:val="left"/>
              <w:rPr>
                <w:rFonts w:ascii="Arial" w:hAnsi="Arial" w:cs="Arial"/>
                <w:color w:val="auto"/>
              </w:rPr>
            </w:pPr>
            <w:r>
              <w:rPr>
                <w:rFonts w:ascii="Arial" w:hAnsi="Arial" w:cs="Arial"/>
                <w:color w:val="auto"/>
              </w:rPr>
              <w:t>Agregar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3C31BA">
        <w:tc>
          <w:tcPr>
            <w:tcW w:w="0" w:type="auto"/>
          </w:tcPr>
          <w:p w:rsidR="00C46806" w:rsidRDefault="00C46806" w:rsidP="00A409CA">
            <w:pPr>
              <w:ind w:left="0"/>
              <w:jc w:val="center"/>
              <w:rPr>
                <w:rFonts w:ascii="Arial" w:hAnsi="Arial" w:cs="Arial"/>
              </w:rPr>
            </w:pPr>
          </w:p>
          <w:p w:rsidR="00F32187"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14" name="Imagen 14" descr="Edi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16"/>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32187" w:rsidRDefault="00F32187" w:rsidP="00A409CA">
            <w:pPr>
              <w:ind w:left="0"/>
              <w:jc w:val="center"/>
              <w:rPr>
                <w:rFonts w:ascii="Arial" w:hAnsi="Arial" w:cs="Arial"/>
              </w:rPr>
            </w:pPr>
          </w:p>
        </w:tc>
        <w:tc>
          <w:tcPr>
            <w:tcW w:w="4366" w:type="dxa"/>
          </w:tcPr>
          <w:p w:rsidR="00C95391" w:rsidRDefault="00C95391" w:rsidP="00A409CA">
            <w:pPr>
              <w:ind w:left="0"/>
              <w:jc w:val="left"/>
              <w:rPr>
                <w:rFonts w:ascii="Arial" w:hAnsi="Arial" w:cs="Arial"/>
                <w:color w:val="auto"/>
              </w:rPr>
            </w:pPr>
          </w:p>
          <w:p w:rsidR="00C46806" w:rsidRPr="002907FD" w:rsidRDefault="00802F95" w:rsidP="00A409CA">
            <w:pPr>
              <w:ind w:left="0"/>
              <w:jc w:val="left"/>
              <w:rPr>
                <w:rFonts w:ascii="Arial" w:hAnsi="Arial" w:cs="Arial"/>
                <w:color w:val="auto"/>
              </w:rPr>
            </w:pPr>
            <w:r>
              <w:rPr>
                <w:rFonts w:ascii="Arial" w:hAnsi="Arial" w:cs="Arial"/>
                <w:color w:val="auto"/>
              </w:rPr>
              <w:t xml:space="preserve">Modificar o </w:t>
            </w:r>
            <w:r w:rsidR="00F32187">
              <w:rPr>
                <w:rFonts w:ascii="Arial" w:hAnsi="Arial" w:cs="Arial"/>
                <w:color w:val="auto"/>
              </w:rPr>
              <w:t>Editar datos del registro.</w:t>
            </w:r>
          </w:p>
        </w:tc>
        <w:tc>
          <w:tcPr>
            <w:tcW w:w="1100" w:type="dxa"/>
          </w:tcPr>
          <w:p w:rsidR="00C46806" w:rsidRDefault="00C46806" w:rsidP="00A409CA">
            <w:pPr>
              <w:ind w:left="0"/>
              <w:jc w:val="left"/>
              <w:rPr>
                <w:rFonts w:ascii="Arial" w:hAnsi="Arial" w:cs="Arial"/>
                <w:color w:val="auto"/>
              </w:rPr>
            </w:pPr>
          </w:p>
          <w:p w:rsidR="00C95391" w:rsidRPr="002907FD" w:rsidRDefault="00802F95" w:rsidP="00A409CA">
            <w:pPr>
              <w:ind w:left="0"/>
              <w:jc w:val="left"/>
              <w:rPr>
                <w:rFonts w:ascii="Arial" w:hAnsi="Arial" w:cs="Arial"/>
                <w:color w:val="auto"/>
              </w:rPr>
            </w:pPr>
            <w:r>
              <w:rPr>
                <w:rFonts w:ascii="Arial" w:hAnsi="Arial" w:cs="Arial"/>
                <w:color w:val="auto"/>
              </w:rPr>
              <w:t>Modificar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3C31BA">
        <w:tc>
          <w:tcPr>
            <w:tcW w:w="0" w:type="auto"/>
          </w:tcPr>
          <w:p w:rsidR="001509E0" w:rsidRDefault="001509E0"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15" name="Imagen 15" descr="Elimina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minar16"/>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1B5EBE" w:rsidRDefault="001B5EBE" w:rsidP="00A409CA">
            <w:pPr>
              <w:ind w:left="0"/>
              <w:jc w:val="left"/>
              <w:rPr>
                <w:rFonts w:ascii="Arial" w:hAnsi="Arial" w:cs="Arial"/>
                <w:color w:val="auto"/>
              </w:rPr>
            </w:pPr>
          </w:p>
          <w:p w:rsidR="00C46806" w:rsidRPr="002907FD" w:rsidRDefault="001B5EBE" w:rsidP="00A409CA">
            <w:pPr>
              <w:ind w:left="0"/>
              <w:jc w:val="left"/>
              <w:rPr>
                <w:rFonts w:ascii="Arial" w:hAnsi="Arial" w:cs="Arial"/>
                <w:color w:val="auto"/>
              </w:rPr>
            </w:pPr>
            <w:r>
              <w:rPr>
                <w:rFonts w:ascii="Arial" w:hAnsi="Arial" w:cs="Arial"/>
                <w:color w:val="auto"/>
              </w:rPr>
              <w:t>Eliminar o Borrar un registro.</w:t>
            </w:r>
          </w:p>
        </w:tc>
        <w:tc>
          <w:tcPr>
            <w:tcW w:w="1100" w:type="dxa"/>
          </w:tcPr>
          <w:p w:rsidR="00C46806" w:rsidRDefault="00C46806"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Eliminar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36516A">
        <w:tc>
          <w:tcPr>
            <w:tcW w:w="0" w:type="auto"/>
          </w:tcPr>
          <w:p w:rsidR="0036516A" w:rsidRDefault="0036516A" w:rsidP="00A409CA">
            <w:pPr>
              <w:ind w:left="0"/>
              <w:jc w:val="center"/>
            </w:pPr>
          </w:p>
          <w:p w:rsidR="0036516A" w:rsidRDefault="0036516A" w:rsidP="00A409CA">
            <w:pPr>
              <w:ind w:left="0"/>
              <w:jc w:val="center"/>
            </w:pPr>
            <w:r>
              <w:object w:dxaOrig="285" w:dyaOrig="255">
                <v:shape id="_x0000_i1025" type="#_x0000_t75" style="width:14.25pt;height:12.75pt" o:ole="">
                  <v:imagedata r:id="rId24" o:title=""/>
                </v:shape>
                <o:OLEObject Type="Embed" ProgID="PBrush" ShapeID="_x0000_i1025" DrawAspect="Content" ObjectID="_1248669019" r:id="rId25"/>
              </w:object>
            </w:r>
          </w:p>
          <w:p w:rsidR="0036516A" w:rsidRDefault="0036516A" w:rsidP="00A409CA">
            <w:pPr>
              <w:ind w:left="0"/>
              <w:jc w:val="center"/>
              <w:rPr>
                <w:rFonts w:ascii="Arial" w:hAnsi="Arial" w:cs="Arial"/>
              </w:rPr>
            </w:pPr>
          </w:p>
        </w:tc>
        <w:tc>
          <w:tcPr>
            <w:tcW w:w="4366"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 xml:space="preserve">Enviar </w:t>
            </w:r>
          </w:p>
        </w:tc>
        <w:tc>
          <w:tcPr>
            <w:tcW w:w="1100"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Enviar</w:t>
            </w:r>
          </w:p>
        </w:tc>
        <w:tc>
          <w:tcPr>
            <w:tcW w:w="868" w:type="dxa"/>
          </w:tcPr>
          <w:p w:rsidR="0036516A" w:rsidRPr="002907FD" w:rsidRDefault="0036516A" w:rsidP="00A409CA">
            <w:pPr>
              <w:ind w:left="0"/>
              <w:jc w:val="left"/>
              <w:rPr>
                <w:rFonts w:ascii="Arial" w:hAnsi="Arial" w:cs="Arial"/>
                <w:color w:val="auto"/>
              </w:rPr>
            </w:pPr>
          </w:p>
        </w:tc>
        <w:tc>
          <w:tcPr>
            <w:tcW w:w="710" w:type="dxa"/>
          </w:tcPr>
          <w:p w:rsidR="0036516A" w:rsidRPr="002907FD" w:rsidRDefault="0036516A" w:rsidP="00A409CA">
            <w:pPr>
              <w:ind w:left="0"/>
              <w:jc w:val="left"/>
              <w:rPr>
                <w:rFonts w:ascii="Arial" w:hAnsi="Arial" w:cs="Arial"/>
                <w:color w:val="auto"/>
              </w:rPr>
            </w:pPr>
          </w:p>
        </w:tc>
      </w:tr>
      <w:tr w:rsidR="0036516A">
        <w:tc>
          <w:tcPr>
            <w:tcW w:w="0" w:type="auto"/>
          </w:tcPr>
          <w:p w:rsidR="0036516A" w:rsidRDefault="0036516A" w:rsidP="00A409CA">
            <w:pPr>
              <w:ind w:left="0"/>
              <w:jc w:val="center"/>
              <w:rPr>
                <w:rFonts w:ascii="Arial" w:hAnsi="Arial" w:cs="Arial"/>
              </w:rPr>
            </w:pPr>
          </w:p>
          <w:p w:rsidR="0036516A" w:rsidRDefault="0036516A" w:rsidP="00A409CA">
            <w:pPr>
              <w:ind w:left="0"/>
              <w:jc w:val="center"/>
              <w:rPr>
                <w:rFonts w:ascii="Arial" w:hAnsi="Arial" w:cs="Arial"/>
              </w:rPr>
            </w:pPr>
            <w:r>
              <w:object w:dxaOrig="270" w:dyaOrig="255">
                <v:shape id="_x0000_i1026" type="#_x0000_t75" style="width:13.5pt;height:12.75pt" o:ole="">
                  <v:imagedata r:id="rId26" o:title=""/>
                </v:shape>
                <o:OLEObject Type="Embed" ProgID="PBrush" ShapeID="_x0000_i1026" DrawAspect="Content" ObjectID="_1248669020" r:id="rId27"/>
              </w:object>
            </w:r>
          </w:p>
        </w:tc>
        <w:tc>
          <w:tcPr>
            <w:tcW w:w="4366"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Aprobar</w:t>
            </w:r>
          </w:p>
          <w:p w:rsidR="0036516A" w:rsidRDefault="0036516A" w:rsidP="00A409CA">
            <w:pPr>
              <w:ind w:left="0"/>
              <w:jc w:val="left"/>
              <w:rPr>
                <w:rFonts w:ascii="Arial" w:hAnsi="Arial" w:cs="Arial"/>
                <w:color w:val="auto"/>
              </w:rPr>
            </w:pPr>
          </w:p>
        </w:tc>
        <w:tc>
          <w:tcPr>
            <w:tcW w:w="1100"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Aprobar</w:t>
            </w:r>
          </w:p>
        </w:tc>
        <w:tc>
          <w:tcPr>
            <w:tcW w:w="868" w:type="dxa"/>
          </w:tcPr>
          <w:p w:rsidR="0036516A" w:rsidRPr="002907FD" w:rsidRDefault="0036516A" w:rsidP="00A409CA">
            <w:pPr>
              <w:ind w:left="0"/>
              <w:jc w:val="left"/>
              <w:rPr>
                <w:rFonts w:ascii="Arial" w:hAnsi="Arial" w:cs="Arial"/>
                <w:color w:val="auto"/>
              </w:rPr>
            </w:pPr>
          </w:p>
        </w:tc>
        <w:tc>
          <w:tcPr>
            <w:tcW w:w="710" w:type="dxa"/>
          </w:tcPr>
          <w:p w:rsidR="0036516A" w:rsidRPr="002907FD" w:rsidRDefault="0036516A" w:rsidP="00A409CA">
            <w:pPr>
              <w:ind w:left="0"/>
              <w:jc w:val="left"/>
              <w:rPr>
                <w:rFonts w:ascii="Arial" w:hAnsi="Arial" w:cs="Arial"/>
                <w:color w:val="auto"/>
              </w:rPr>
            </w:pPr>
          </w:p>
        </w:tc>
      </w:tr>
      <w:tr w:rsidR="0036516A">
        <w:tc>
          <w:tcPr>
            <w:tcW w:w="0" w:type="auto"/>
          </w:tcPr>
          <w:p w:rsidR="0036516A" w:rsidRDefault="0036516A" w:rsidP="00A409CA">
            <w:pPr>
              <w:ind w:left="0"/>
              <w:jc w:val="center"/>
              <w:rPr>
                <w:rFonts w:ascii="Arial" w:hAnsi="Arial" w:cs="Arial"/>
              </w:rPr>
            </w:pPr>
          </w:p>
          <w:p w:rsidR="0036516A" w:rsidRDefault="0036516A" w:rsidP="00A409CA">
            <w:pPr>
              <w:ind w:left="0"/>
              <w:jc w:val="center"/>
              <w:rPr>
                <w:rFonts w:ascii="Arial" w:hAnsi="Arial" w:cs="Arial"/>
              </w:rPr>
            </w:pPr>
            <w:r>
              <w:object w:dxaOrig="225" w:dyaOrig="255">
                <v:shape id="_x0000_i1027" type="#_x0000_t75" style="width:11.25pt;height:12.75pt" o:ole="">
                  <v:imagedata r:id="rId28" o:title=""/>
                </v:shape>
                <o:OLEObject Type="Embed" ProgID="PBrush" ShapeID="_x0000_i1027" DrawAspect="Content" ObjectID="_1248669021" r:id="rId29"/>
              </w:object>
            </w:r>
          </w:p>
        </w:tc>
        <w:tc>
          <w:tcPr>
            <w:tcW w:w="4366"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Rechazar</w:t>
            </w:r>
          </w:p>
          <w:p w:rsidR="0036516A" w:rsidRDefault="0036516A" w:rsidP="00A409CA">
            <w:pPr>
              <w:ind w:left="0"/>
              <w:jc w:val="left"/>
              <w:rPr>
                <w:rFonts w:ascii="Arial" w:hAnsi="Arial" w:cs="Arial"/>
                <w:color w:val="auto"/>
              </w:rPr>
            </w:pPr>
          </w:p>
        </w:tc>
        <w:tc>
          <w:tcPr>
            <w:tcW w:w="1100" w:type="dxa"/>
          </w:tcPr>
          <w:p w:rsidR="0036516A" w:rsidRDefault="0036516A" w:rsidP="00A409CA">
            <w:pPr>
              <w:ind w:left="0"/>
              <w:jc w:val="left"/>
              <w:rPr>
                <w:rFonts w:ascii="Arial" w:hAnsi="Arial" w:cs="Arial"/>
                <w:color w:val="auto"/>
              </w:rPr>
            </w:pPr>
          </w:p>
          <w:p w:rsidR="0036516A" w:rsidRDefault="0036516A" w:rsidP="00A409CA">
            <w:pPr>
              <w:ind w:left="0"/>
              <w:jc w:val="left"/>
              <w:rPr>
                <w:rFonts w:ascii="Arial" w:hAnsi="Arial" w:cs="Arial"/>
                <w:color w:val="auto"/>
              </w:rPr>
            </w:pPr>
            <w:r>
              <w:rPr>
                <w:rFonts w:ascii="Arial" w:hAnsi="Arial" w:cs="Arial"/>
                <w:color w:val="auto"/>
              </w:rPr>
              <w:t>Rechazar</w:t>
            </w:r>
          </w:p>
        </w:tc>
        <w:tc>
          <w:tcPr>
            <w:tcW w:w="868" w:type="dxa"/>
          </w:tcPr>
          <w:p w:rsidR="0036516A" w:rsidRPr="002907FD" w:rsidRDefault="0036516A" w:rsidP="00A409CA">
            <w:pPr>
              <w:ind w:left="0"/>
              <w:jc w:val="left"/>
              <w:rPr>
                <w:rFonts w:ascii="Arial" w:hAnsi="Arial" w:cs="Arial"/>
                <w:color w:val="auto"/>
              </w:rPr>
            </w:pPr>
          </w:p>
        </w:tc>
        <w:tc>
          <w:tcPr>
            <w:tcW w:w="710" w:type="dxa"/>
          </w:tcPr>
          <w:p w:rsidR="0036516A" w:rsidRPr="002907FD" w:rsidRDefault="0036516A" w:rsidP="00A409CA">
            <w:pPr>
              <w:ind w:left="0"/>
              <w:jc w:val="left"/>
              <w:rPr>
                <w:rFonts w:ascii="Arial" w:hAnsi="Arial" w:cs="Arial"/>
                <w:color w:val="auto"/>
              </w:rPr>
            </w:pPr>
          </w:p>
        </w:tc>
      </w:tr>
      <w:tr w:rsidR="003C31BA">
        <w:tc>
          <w:tcPr>
            <w:tcW w:w="0" w:type="auto"/>
          </w:tcPr>
          <w:p w:rsidR="00C46806" w:rsidRDefault="00C46806"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19" name="Imagen 19" descr="Filt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tra16"/>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E7452A" w:rsidRDefault="00E7452A" w:rsidP="00A409CA">
            <w:pPr>
              <w:ind w:left="0"/>
              <w:jc w:val="left"/>
              <w:rPr>
                <w:rFonts w:ascii="Arial" w:hAnsi="Arial" w:cs="Arial"/>
                <w:color w:val="auto"/>
              </w:rPr>
            </w:pPr>
          </w:p>
          <w:p w:rsidR="00C46806" w:rsidRPr="002907FD" w:rsidRDefault="00E7452A" w:rsidP="00A409CA">
            <w:pPr>
              <w:ind w:left="0"/>
              <w:jc w:val="left"/>
              <w:rPr>
                <w:rFonts w:ascii="Arial" w:hAnsi="Arial" w:cs="Arial"/>
                <w:color w:val="auto"/>
              </w:rPr>
            </w:pPr>
            <w:r>
              <w:rPr>
                <w:rFonts w:ascii="Arial" w:hAnsi="Arial" w:cs="Arial"/>
                <w:color w:val="auto"/>
              </w:rPr>
              <w:t>Filtrar registros.</w:t>
            </w:r>
          </w:p>
        </w:tc>
        <w:tc>
          <w:tcPr>
            <w:tcW w:w="1100" w:type="dxa"/>
          </w:tcPr>
          <w:p w:rsidR="00C46806" w:rsidRDefault="00C46806"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Filtrar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3C31BA">
        <w:tc>
          <w:tcPr>
            <w:tcW w:w="0" w:type="auto"/>
          </w:tcPr>
          <w:p w:rsidR="00C46806" w:rsidRDefault="00C46806"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0" name="Imagen 20" descr="Refresca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rescar16"/>
                          <pic:cNvPicPr>
                            <a:picLocks noChangeAspect="1" noChangeArrowheads="1"/>
                          </pic:cNvPicPr>
                        </pic:nvPicPr>
                        <pic:blipFill>
                          <a:blip r:embed="rId31"/>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C46806" w:rsidRDefault="00C46806" w:rsidP="00A409CA">
            <w:pPr>
              <w:ind w:left="0"/>
              <w:jc w:val="left"/>
              <w:rPr>
                <w:rFonts w:ascii="Arial" w:hAnsi="Arial" w:cs="Arial"/>
                <w:color w:val="auto"/>
              </w:rPr>
            </w:pPr>
          </w:p>
          <w:p w:rsidR="00E7452A" w:rsidRPr="002907FD" w:rsidRDefault="00E7452A" w:rsidP="00A409CA">
            <w:pPr>
              <w:ind w:left="0"/>
              <w:jc w:val="left"/>
              <w:rPr>
                <w:rFonts w:ascii="Arial" w:hAnsi="Arial" w:cs="Arial"/>
                <w:color w:val="auto"/>
              </w:rPr>
            </w:pPr>
            <w:r>
              <w:rPr>
                <w:rFonts w:ascii="Arial" w:hAnsi="Arial" w:cs="Arial"/>
                <w:color w:val="auto"/>
              </w:rPr>
              <w:t>Refrescar información.</w:t>
            </w:r>
          </w:p>
        </w:tc>
        <w:tc>
          <w:tcPr>
            <w:tcW w:w="1100" w:type="dxa"/>
          </w:tcPr>
          <w:p w:rsidR="00C46806" w:rsidRDefault="00C46806"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Refrescar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9B3745">
        <w:tc>
          <w:tcPr>
            <w:tcW w:w="0" w:type="auto"/>
          </w:tcPr>
          <w:p w:rsidR="009B3745" w:rsidRDefault="009B3745"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1" name="Imagen 21" descr="impreso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resora16"/>
                          <pic:cNvPicPr>
                            <a:picLocks noChangeAspect="1" noChangeArrowheads="1"/>
                          </pic:cNvPicPr>
                        </pic:nvPicPr>
                        <pic:blipFill>
                          <a:blip r:embed="rId3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9B3745" w:rsidRDefault="009B3745" w:rsidP="00A409CA">
            <w:pPr>
              <w:ind w:left="0"/>
              <w:jc w:val="left"/>
              <w:rPr>
                <w:rFonts w:ascii="Arial" w:hAnsi="Arial" w:cs="Arial"/>
                <w:color w:val="auto"/>
              </w:rPr>
            </w:pPr>
          </w:p>
          <w:p w:rsidR="00E7452A" w:rsidRPr="002907FD" w:rsidRDefault="00E7452A" w:rsidP="00A409CA">
            <w:pPr>
              <w:ind w:left="0"/>
              <w:jc w:val="left"/>
              <w:rPr>
                <w:rFonts w:ascii="Arial" w:hAnsi="Arial" w:cs="Arial"/>
                <w:color w:val="auto"/>
              </w:rPr>
            </w:pPr>
            <w:r>
              <w:rPr>
                <w:rFonts w:ascii="Arial" w:hAnsi="Arial" w:cs="Arial"/>
                <w:color w:val="auto"/>
              </w:rPr>
              <w:t>Reporte o Listado.</w:t>
            </w:r>
          </w:p>
        </w:tc>
        <w:tc>
          <w:tcPr>
            <w:tcW w:w="1100" w:type="dxa"/>
          </w:tcPr>
          <w:p w:rsidR="009B3745" w:rsidRDefault="009B3745"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Reporte</w:t>
            </w:r>
          </w:p>
        </w:tc>
        <w:tc>
          <w:tcPr>
            <w:tcW w:w="868" w:type="dxa"/>
          </w:tcPr>
          <w:p w:rsidR="009B3745" w:rsidRPr="002907FD" w:rsidRDefault="009B3745" w:rsidP="00A409CA">
            <w:pPr>
              <w:ind w:left="0"/>
              <w:jc w:val="left"/>
              <w:rPr>
                <w:rFonts w:ascii="Arial" w:hAnsi="Arial" w:cs="Arial"/>
                <w:color w:val="auto"/>
              </w:rPr>
            </w:pPr>
          </w:p>
        </w:tc>
        <w:tc>
          <w:tcPr>
            <w:tcW w:w="710" w:type="dxa"/>
          </w:tcPr>
          <w:p w:rsidR="009B3745" w:rsidRPr="002907FD" w:rsidRDefault="009B3745" w:rsidP="00A409CA">
            <w:pPr>
              <w:ind w:left="0"/>
              <w:jc w:val="left"/>
              <w:rPr>
                <w:rFonts w:ascii="Arial" w:hAnsi="Arial" w:cs="Arial"/>
                <w:color w:val="auto"/>
              </w:rPr>
            </w:pPr>
          </w:p>
        </w:tc>
      </w:tr>
      <w:tr w:rsidR="001509E0" w:rsidRPr="00FE7062">
        <w:tc>
          <w:tcPr>
            <w:tcW w:w="0" w:type="auto"/>
            <w:gridSpan w:val="5"/>
          </w:tcPr>
          <w:p w:rsidR="001509E0" w:rsidRPr="00FE7062" w:rsidRDefault="001509E0" w:rsidP="001509E0">
            <w:pPr>
              <w:ind w:left="0"/>
              <w:jc w:val="center"/>
              <w:rPr>
                <w:rFonts w:ascii="Arial" w:hAnsi="Arial" w:cs="Arial"/>
                <w:color w:val="auto"/>
                <w:sz w:val="22"/>
                <w:szCs w:val="22"/>
              </w:rPr>
            </w:pPr>
            <w:r w:rsidRPr="00FE7062">
              <w:rPr>
                <w:rFonts w:ascii="Arial" w:hAnsi="Arial" w:cs="Arial"/>
                <w:color w:val="auto"/>
                <w:sz w:val="22"/>
                <w:szCs w:val="22"/>
              </w:rPr>
              <w:t>Iconos Generales</w:t>
            </w:r>
          </w:p>
        </w:tc>
      </w:tr>
      <w:tr w:rsidR="009B3745">
        <w:tc>
          <w:tcPr>
            <w:tcW w:w="0" w:type="auto"/>
          </w:tcPr>
          <w:p w:rsidR="009B3745" w:rsidRDefault="009B3745"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2" name="Imagen 22" descr="ayud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yuda16"/>
                          <pic:cNvPicPr>
                            <a:picLocks noChangeAspect="1" noChangeArrowheads="1"/>
                          </pic:cNvPicPr>
                        </pic:nvPicPr>
                        <pic:blipFill>
                          <a:blip r:embed="rId33"/>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C95391" w:rsidRDefault="00C95391" w:rsidP="00A409CA">
            <w:pPr>
              <w:ind w:left="0"/>
              <w:jc w:val="left"/>
              <w:rPr>
                <w:rFonts w:ascii="Arial" w:hAnsi="Arial" w:cs="Arial"/>
                <w:color w:val="auto"/>
              </w:rPr>
            </w:pPr>
          </w:p>
          <w:p w:rsidR="00E7452A" w:rsidRPr="002907FD" w:rsidRDefault="00E7452A" w:rsidP="00A409CA">
            <w:pPr>
              <w:ind w:left="0"/>
              <w:jc w:val="left"/>
              <w:rPr>
                <w:rFonts w:ascii="Arial" w:hAnsi="Arial" w:cs="Arial"/>
                <w:color w:val="auto"/>
              </w:rPr>
            </w:pPr>
            <w:r>
              <w:rPr>
                <w:rFonts w:ascii="Arial" w:hAnsi="Arial" w:cs="Arial"/>
                <w:color w:val="auto"/>
              </w:rPr>
              <w:t>Opción de Ayuda (Manual de Usuario)</w:t>
            </w:r>
          </w:p>
        </w:tc>
        <w:tc>
          <w:tcPr>
            <w:tcW w:w="1100" w:type="dxa"/>
          </w:tcPr>
          <w:p w:rsidR="009B3745" w:rsidRDefault="009B3745"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Ayuda</w:t>
            </w:r>
          </w:p>
        </w:tc>
        <w:tc>
          <w:tcPr>
            <w:tcW w:w="868" w:type="dxa"/>
          </w:tcPr>
          <w:p w:rsidR="009B3745" w:rsidRPr="002907FD" w:rsidRDefault="009B3745" w:rsidP="00A409CA">
            <w:pPr>
              <w:ind w:left="0"/>
              <w:jc w:val="left"/>
              <w:rPr>
                <w:rFonts w:ascii="Arial" w:hAnsi="Arial" w:cs="Arial"/>
                <w:color w:val="auto"/>
              </w:rPr>
            </w:pPr>
          </w:p>
        </w:tc>
        <w:tc>
          <w:tcPr>
            <w:tcW w:w="710" w:type="dxa"/>
          </w:tcPr>
          <w:p w:rsidR="009B3745" w:rsidRPr="002907FD" w:rsidRDefault="009B3745" w:rsidP="00A409CA">
            <w:pPr>
              <w:ind w:left="0"/>
              <w:jc w:val="left"/>
              <w:rPr>
                <w:rFonts w:ascii="Arial" w:hAnsi="Arial" w:cs="Arial"/>
                <w:color w:val="auto"/>
              </w:rPr>
            </w:pPr>
          </w:p>
        </w:tc>
      </w:tr>
      <w:tr w:rsidR="009B3745">
        <w:tc>
          <w:tcPr>
            <w:tcW w:w="0" w:type="auto"/>
          </w:tcPr>
          <w:p w:rsidR="009B3745" w:rsidRDefault="009B3745"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3" name="Imagen 23" descr="Puert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erta16"/>
                          <pic:cNvPicPr>
                            <a:picLocks noChangeAspect="1" noChangeArrowheads="1"/>
                          </pic:cNvPicPr>
                        </pic:nvPicPr>
                        <pic:blipFill>
                          <a:blip r:embed="rId3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9B3745" w:rsidRPr="002907FD" w:rsidRDefault="00E7452A" w:rsidP="00A409CA">
            <w:pPr>
              <w:ind w:left="0"/>
              <w:jc w:val="left"/>
              <w:rPr>
                <w:rFonts w:ascii="Arial" w:hAnsi="Arial" w:cs="Arial"/>
                <w:color w:val="auto"/>
              </w:rPr>
            </w:pPr>
            <w:r>
              <w:rPr>
                <w:rFonts w:ascii="Arial" w:hAnsi="Arial" w:cs="Arial"/>
                <w:color w:val="auto"/>
              </w:rPr>
              <w:t>Sa</w:t>
            </w:r>
            <w:r w:rsidR="001F03FB">
              <w:rPr>
                <w:rFonts w:ascii="Arial" w:hAnsi="Arial" w:cs="Arial"/>
                <w:color w:val="auto"/>
              </w:rPr>
              <w:t>l</w:t>
            </w:r>
            <w:r>
              <w:rPr>
                <w:rFonts w:ascii="Arial" w:hAnsi="Arial" w:cs="Arial"/>
                <w:color w:val="auto"/>
              </w:rPr>
              <w:t>ir de la pantalla y retornar a la ventana del menú.</w:t>
            </w:r>
          </w:p>
        </w:tc>
        <w:tc>
          <w:tcPr>
            <w:tcW w:w="1100" w:type="dxa"/>
          </w:tcPr>
          <w:p w:rsidR="009B3745" w:rsidRDefault="009B3745"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Salir</w:t>
            </w:r>
          </w:p>
        </w:tc>
        <w:tc>
          <w:tcPr>
            <w:tcW w:w="868" w:type="dxa"/>
          </w:tcPr>
          <w:p w:rsidR="009B3745" w:rsidRPr="002907FD" w:rsidRDefault="009B3745" w:rsidP="00A409CA">
            <w:pPr>
              <w:ind w:left="0"/>
              <w:jc w:val="left"/>
              <w:rPr>
                <w:rFonts w:ascii="Arial" w:hAnsi="Arial" w:cs="Arial"/>
                <w:color w:val="auto"/>
              </w:rPr>
            </w:pPr>
          </w:p>
        </w:tc>
        <w:tc>
          <w:tcPr>
            <w:tcW w:w="710" w:type="dxa"/>
          </w:tcPr>
          <w:p w:rsidR="009B3745" w:rsidRPr="002907FD" w:rsidRDefault="009B3745" w:rsidP="00A409CA">
            <w:pPr>
              <w:ind w:left="0"/>
              <w:jc w:val="left"/>
              <w:rPr>
                <w:rFonts w:ascii="Arial" w:hAnsi="Arial" w:cs="Arial"/>
                <w:color w:val="auto"/>
              </w:rPr>
            </w:pPr>
          </w:p>
        </w:tc>
      </w:tr>
      <w:tr w:rsidR="007A180F" w:rsidRPr="00FE7062">
        <w:tc>
          <w:tcPr>
            <w:tcW w:w="0" w:type="auto"/>
            <w:gridSpan w:val="5"/>
          </w:tcPr>
          <w:p w:rsidR="007A180F" w:rsidRPr="00FE7062" w:rsidRDefault="007A180F" w:rsidP="007A180F">
            <w:pPr>
              <w:ind w:left="0"/>
              <w:jc w:val="center"/>
              <w:rPr>
                <w:rFonts w:ascii="Arial" w:hAnsi="Arial" w:cs="Arial"/>
                <w:color w:val="auto"/>
                <w:sz w:val="22"/>
                <w:szCs w:val="22"/>
              </w:rPr>
            </w:pPr>
            <w:r w:rsidRPr="00FE7062">
              <w:rPr>
                <w:rFonts w:ascii="Arial" w:hAnsi="Arial" w:cs="Arial"/>
                <w:color w:val="auto"/>
                <w:sz w:val="22"/>
                <w:szCs w:val="22"/>
              </w:rPr>
              <w:t xml:space="preserve">Iconos para botones en los </w:t>
            </w:r>
            <w:r w:rsidR="001509E0" w:rsidRPr="00FE7062">
              <w:rPr>
                <w:rFonts w:ascii="Arial" w:hAnsi="Arial" w:cs="Arial"/>
                <w:color w:val="auto"/>
                <w:sz w:val="22"/>
                <w:szCs w:val="22"/>
              </w:rPr>
              <w:t>C</w:t>
            </w:r>
            <w:r w:rsidRPr="00FE7062">
              <w:rPr>
                <w:rFonts w:ascii="Arial" w:hAnsi="Arial" w:cs="Arial"/>
                <w:color w:val="auto"/>
                <w:sz w:val="22"/>
                <w:szCs w:val="22"/>
              </w:rPr>
              <w:t>uadros de Diálogo</w:t>
            </w:r>
          </w:p>
        </w:tc>
      </w:tr>
      <w:tr w:rsidR="003C31BA">
        <w:tc>
          <w:tcPr>
            <w:tcW w:w="0" w:type="auto"/>
          </w:tcPr>
          <w:p w:rsidR="00C46806" w:rsidRDefault="00C46806"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4" name="Imagen 24" descr="Acepta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eptar16"/>
                          <pic:cNvPicPr>
                            <a:picLocks noChangeAspect="1" noChangeArrowheads="1"/>
                          </pic:cNvPicPr>
                        </pic:nvPicPr>
                        <pic:blipFill>
                          <a:blip r:embed="rId3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E7452A" w:rsidRDefault="00E7452A" w:rsidP="00A409CA">
            <w:pPr>
              <w:ind w:left="0"/>
              <w:jc w:val="left"/>
              <w:rPr>
                <w:rFonts w:ascii="Arial" w:hAnsi="Arial" w:cs="Arial"/>
                <w:color w:val="auto"/>
              </w:rPr>
            </w:pPr>
          </w:p>
          <w:p w:rsidR="00C46806" w:rsidRPr="002907FD" w:rsidRDefault="00E7452A" w:rsidP="00A409CA">
            <w:pPr>
              <w:ind w:left="0"/>
              <w:jc w:val="left"/>
              <w:rPr>
                <w:rFonts w:ascii="Arial" w:hAnsi="Arial" w:cs="Arial"/>
                <w:color w:val="auto"/>
              </w:rPr>
            </w:pPr>
            <w:r>
              <w:rPr>
                <w:rFonts w:ascii="Arial" w:hAnsi="Arial" w:cs="Arial"/>
                <w:color w:val="auto"/>
              </w:rPr>
              <w:t>Botón Aceptar.</w:t>
            </w:r>
          </w:p>
        </w:tc>
        <w:tc>
          <w:tcPr>
            <w:tcW w:w="1100" w:type="dxa"/>
          </w:tcPr>
          <w:p w:rsidR="00C46806" w:rsidRDefault="00C46806"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Aceptar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r w:rsidR="003C31BA">
        <w:tc>
          <w:tcPr>
            <w:tcW w:w="0" w:type="auto"/>
          </w:tcPr>
          <w:p w:rsidR="00C46806" w:rsidRDefault="00C46806" w:rsidP="00A409CA">
            <w:pPr>
              <w:ind w:left="0"/>
              <w:jc w:val="center"/>
              <w:rPr>
                <w:rFonts w:ascii="Arial" w:hAnsi="Arial" w:cs="Arial"/>
              </w:rPr>
            </w:pPr>
          </w:p>
          <w:p w:rsidR="009B3745" w:rsidRDefault="00C86584" w:rsidP="00A409CA">
            <w:pPr>
              <w:ind w:left="0"/>
              <w:jc w:val="center"/>
              <w:rPr>
                <w:rFonts w:ascii="Arial" w:hAnsi="Arial" w:cs="Arial"/>
              </w:rPr>
            </w:pPr>
            <w:r>
              <w:rPr>
                <w:rFonts w:ascii="Arial" w:hAnsi="Arial" w:cs="Arial"/>
                <w:noProof/>
                <w:lang w:val="es-CO" w:eastAsia="es-CO"/>
              </w:rPr>
              <w:drawing>
                <wp:inline distT="0" distB="0" distL="0" distR="0">
                  <wp:extent cx="152400" cy="152400"/>
                  <wp:effectExtent l="19050" t="0" r="0" b="0"/>
                  <wp:docPr id="25" name="Imagen 25" descr="cancela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ncelar16"/>
                          <pic:cNvPicPr>
                            <a:picLocks noChangeAspect="1" noChangeArrowheads="1"/>
                          </pic:cNvPicPr>
                        </pic:nvPicPr>
                        <pic:blipFill>
                          <a:blip r:embed="rId36"/>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B3745" w:rsidRDefault="009B3745" w:rsidP="00A409CA">
            <w:pPr>
              <w:ind w:left="0"/>
              <w:jc w:val="center"/>
              <w:rPr>
                <w:rFonts w:ascii="Arial" w:hAnsi="Arial" w:cs="Arial"/>
              </w:rPr>
            </w:pPr>
          </w:p>
        </w:tc>
        <w:tc>
          <w:tcPr>
            <w:tcW w:w="4366" w:type="dxa"/>
          </w:tcPr>
          <w:p w:rsidR="00C46806" w:rsidRDefault="00E7452A" w:rsidP="00A409CA">
            <w:pPr>
              <w:ind w:left="0"/>
              <w:jc w:val="left"/>
              <w:rPr>
                <w:rFonts w:ascii="Arial" w:hAnsi="Arial" w:cs="Arial"/>
                <w:color w:val="auto"/>
              </w:rPr>
            </w:pPr>
            <w:r>
              <w:rPr>
                <w:rFonts w:ascii="Arial" w:hAnsi="Arial" w:cs="Arial"/>
                <w:color w:val="auto"/>
              </w:rPr>
              <w:t>Cancelar una acción y que no se guarden los cambios realizados y Cerrar la pantalla.</w:t>
            </w:r>
          </w:p>
          <w:p w:rsidR="00E7452A" w:rsidRPr="002907FD" w:rsidRDefault="00E7452A" w:rsidP="00A409CA">
            <w:pPr>
              <w:ind w:left="0"/>
              <w:jc w:val="left"/>
              <w:rPr>
                <w:rFonts w:ascii="Arial" w:hAnsi="Arial" w:cs="Arial"/>
                <w:color w:val="auto"/>
              </w:rPr>
            </w:pPr>
          </w:p>
        </w:tc>
        <w:tc>
          <w:tcPr>
            <w:tcW w:w="1100" w:type="dxa"/>
          </w:tcPr>
          <w:p w:rsidR="00C46806" w:rsidRDefault="00C46806" w:rsidP="00A409CA">
            <w:pPr>
              <w:ind w:left="0"/>
              <w:jc w:val="left"/>
              <w:rPr>
                <w:rFonts w:ascii="Arial" w:hAnsi="Arial" w:cs="Arial"/>
                <w:color w:val="auto"/>
              </w:rPr>
            </w:pPr>
          </w:p>
          <w:p w:rsidR="00C95391" w:rsidRPr="002907FD" w:rsidRDefault="00C95391" w:rsidP="00A409CA">
            <w:pPr>
              <w:ind w:left="0"/>
              <w:jc w:val="left"/>
              <w:rPr>
                <w:rFonts w:ascii="Arial" w:hAnsi="Arial" w:cs="Arial"/>
                <w:color w:val="auto"/>
              </w:rPr>
            </w:pPr>
            <w:r>
              <w:rPr>
                <w:rFonts w:ascii="Arial" w:hAnsi="Arial" w:cs="Arial"/>
                <w:color w:val="auto"/>
              </w:rPr>
              <w:t>Cancelar</w:t>
            </w:r>
          </w:p>
        </w:tc>
        <w:tc>
          <w:tcPr>
            <w:tcW w:w="868" w:type="dxa"/>
          </w:tcPr>
          <w:p w:rsidR="00C46806" w:rsidRPr="002907FD" w:rsidRDefault="00C46806" w:rsidP="00A409CA">
            <w:pPr>
              <w:ind w:left="0"/>
              <w:jc w:val="left"/>
              <w:rPr>
                <w:rFonts w:ascii="Arial" w:hAnsi="Arial" w:cs="Arial"/>
                <w:color w:val="auto"/>
              </w:rPr>
            </w:pPr>
          </w:p>
        </w:tc>
        <w:tc>
          <w:tcPr>
            <w:tcW w:w="710" w:type="dxa"/>
          </w:tcPr>
          <w:p w:rsidR="00C46806" w:rsidRPr="002907FD" w:rsidRDefault="00C46806" w:rsidP="00A409CA">
            <w:pPr>
              <w:ind w:left="0"/>
              <w:jc w:val="left"/>
              <w:rPr>
                <w:rFonts w:ascii="Arial" w:hAnsi="Arial" w:cs="Arial"/>
                <w:color w:val="auto"/>
              </w:rPr>
            </w:pPr>
          </w:p>
        </w:tc>
      </w:tr>
    </w:tbl>
    <w:p w:rsidR="00255631" w:rsidRDefault="00255631" w:rsidP="00D24E4C">
      <w:pPr>
        <w:ind w:left="0"/>
        <w:rPr>
          <w:lang w:val="es-NI"/>
        </w:rPr>
      </w:pPr>
    </w:p>
    <w:p w:rsidR="00255631" w:rsidRPr="00255631" w:rsidRDefault="00255631" w:rsidP="008C6AAC">
      <w:pPr>
        <w:pStyle w:val="Ttulo1"/>
        <w:rPr>
          <w:rFonts w:ascii="Arial" w:hAnsi="Arial"/>
          <w:b w:val="0"/>
        </w:rPr>
      </w:pPr>
      <w:r>
        <w:rPr>
          <w:lang w:val="es-NI"/>
        </w:rPr>
        <w:br w:type="page"/>
      </w:r>
      <w:bookmarkStart w:id="42" w:name="_Toc139773343"/>
      <w:bookmarkStart w:id="43" w:name="_Toc174161122"/>
      <w:r w:rsidRPr="00255631">
        <w:rPr>
          <w:rFonts w:ascii="Arial" w:hAnsi="Arial"/>
          <w:b w:val="0"/>
        </w:rPr>
        <w:lastRenderedPageBreak/>
        <w:t>E</w:t>
      </w:r>
      <w:r>
        <w:rPr>
          <w:rFonts w:ascii="Arial" w:hAnsi="Arial"/>
          <w:b w:val="0"/>
        </w:rPr>
        <w:t xml:space="preserve">stándares para la </w:t>
      </w:r>
      <w:r w:rsidRPr="00255631">
        <w:rPr>
          <w:rFonts w:ascii="Arial" w:hAnsi="Arial"/>
          <w:b w:val="0"/>
        </w:rPr>
        <w:t>E</w:t>
      </w:r>
      <w:r>
        <w:rPr>
          <w:rFonts w:ascii="Arial" w:hAnsi="Arial"/>
          <w:b w:val="0"/>
        </w:rPr>
        <w:t xml:space="preserve">laboración de la </w:t>
      </w:r>
      <w:r w:rsidRPr="00255631">
        <w:rPr>
          <w:rFonts w:ascii="Arial" w:hAnsi="Arial"/>
          <w:b w:val="0"/>
        </w:rPr>
        <w:t>A</w:t>
      </w:r>
      <w:r>
        <w:rPr>
          <w:rFonts w:ascii="Arial" w:hAnsi="Arial"/>
          <w:b w:val="0"/>
        </w:rPr>
        <w:t>yuda</w:t>
      </w:r>
      <w:bookmarkEnd w:id="42"/>
      <w:bookmarkEnd w:id="43"/>
    </w:p>
    <w:p w:rsidR="00FE7062" w:rsidRDefault="00FE7062" w:rsidP="00455D0F">
      <w:pPr>
        <w:ind w:left="0"/>
        <w:rPr>
          <w:rFonts w:ascii="Arial" w:hAnsi="Arial" w:cs="Arial"/>
          <w:color w:val="333333"/>
          <w:sz w:val="22"/>
          <w:szCs w:val="22"/>
        </w:rPr>
      </w:pPr>
    </w:p>
    <w:p w:rsidR="00D24E4C" w:rsidRPr="00FE7062" w:rsidRDefault="00D24E4C" w:rsidP="00455D0F">
      <w:pPr>
        <w:ind w:left="0"/>
        <w:rPr>
          <w:rFonts w:ascii="Arial" w:hAnsi="Arial" w:cs="Arial"/>
          <w:color w:val="333333"/>
          <w:sz w:val="22"/>
          <w:szCs w:val="22"/>
        </w:rPr>
      </w:pPr>
      <w:r w:rsidRPr="00FE7062">
        <w:rPr>
          <w:rFonts w:ascii="Arial" w:hAnsi="Arial" w:cs="Arial"/>
          <w:color w:val="333333"/>
          <w:sz w:val="22"/>
          <w:szCs w:val="22"/>
        </w:rPr>
        <w:t>Una vez que tenemos la documentación ó el Manual de Usuario debemos verificar que se encuentre según los siguientes estándares con que se decidió realizar la ayuda y que a continuación detallamos.</w:t>
      </w:r>
    </w:p>
    <w:p w:rsidR="00D24E4C" w:rsidRDefault="00D24E4C" w:rsidP="00455D0F">
      <w:pPr>
        <w:ind w:left="0"/>
        <w:rPr>
          <w:rFonts w:ascii="Verdana" w:hAnsi="Verdana" w:cs="Tunga"/>
          <w:color w:val="333333"/>
        </w:rPr>
      </w:pPr>
    </w:p>
    <w:p w:rsidR="00EC5C2E" w:rsidRPr="00FE7062" w:rsidRDefault="00EC5C2E" w:rsidP="00EC5C2E">
      <w:pPr>
        <w:pStyle w:val="Ttulo2"/>
        <w:ind w:left="0"/>
        <w:rPr>
          <w:rFonts w:ascii="Arial" w:hAnsi="Arial"/>
          <w:sz w:val="24"/>
          <w:szCs w:val="24"/>
        </w:rPr>
      </w:pPr>
      <w:bookmarkStart w:id="44" w:name="_Toc174161123"/>
      <w:r w:rsidRPr="00FE7062">
        <w:rPr>
          <w:rFonts w:ascii="Arial" w:hAnsi="Arial"/>
          <w:sz w:val="24"/>
          <w:szCs w:val="24"/>
        </w:rPr>
        <w:t>Convenciones para el Uso del Texto y Colores</w:t>
      </w:r>
      <w:bookmarkEnd w:id="44"/>
    </w:p>
    <w:p w:rsidR="00EC5C2E" w:rsidRDefault="00EC5C2E" w:rsidP="00455D0F">
      <w:pPr>
        <w:ind w:left="0"/>
        <w:rPr>
          <w:rFonts w:ascii="Verdana" w:hAnsi="Verdana" w:cs="Tunga"/>
          <w:color w:val="333333"/>
        </w:rPr>
      </w:pPr>
    </w:p>
    <w:p w:rsidR="00D24E4C" w:rsidRPr="00FE7062" w:rsidRDefault="00D24E4C" w:rsidP="000B5321">
      <w:pPr>
        <w:numPr>
          <w:ilvl w:val="0"/>
          <w:numId w:val="3"/>
        </w:numPr>
        <w:rPr>
          <w:rFonts w:ascii="Arial" w:hAnsi="Arial" w:cs="Arial"/>
          <w:color w:val="333333"/>
          <w:sz w:val="22"/>
          <w:szCs w:val="22"/>
        </w:rPr>
      </w:pPr>
      <w:bookmarkStart w:id="45" w:name="_Ref139772471"/>
      <w:r w:rsidRPr="00FE7062">
        <w:rPr>
          <w:rFonts w:ascii="Arial" w:hAnsi="Arial" w:cs="Arial"/>
          <w:color w:val="333333"/>
          <w:sz w:val="22"/>
          <w:szCs w:val="22"/>
        </w:rPr>
        <w:t xml:space="preserve">Logotipos de Tamaño Mediano (90x86 pixeles) y uno en cada extremo, centrados (Logotipos extremo izquierdo y primero “El Escudo”, logotipo segundo extremo derecho “logotipo del </w:t>
      </w:r>
      <w:r w:rsidR="00840341" w:rsidRPr="00FE7062">
        <w:rPr>
          <w:rFonts w:ascii="Arial" w:hAnsi="Arial" w:cs="Arial"/>
          <w:color w:val="333333"/>
          <w:sz w:val="22"/>
          <w:szCs w:val="22"/>
        </w:rPr>
        <w:t>Programa</w:t>
      </w:r>
      <w:r w:rsidRPr="00FE7062">
        <w:rPr>
          <w:rFonts w:ascii="Arial" w:hAnsi="Arial" w:cs="Arial"/>
          <w:color w:val="333333"/>
          <w:sz w:val="22"/>
          <w:szCs w:val="22"/>
        </w:rPr>
        <w:t>”, una vez que sea definido el Logotipo del Sistema éste irá también en la ayuda, en el extremo izquierdo y casi a la par del Encabezado.</w:t>
      </w:r>
      <w:bookmarkEnd w:id="45"/>
      <w:r w:rsidRPr="00FE7062">
        <w:rPr>
          <w:rFonts w:ascii="Arial" w:hAnsi="Arial" w:cs="Arial"/>
          <w:color w:val="333333"/>
          <w:sz w:val="22"/>
          <w:szCs w:val="22"/>
        </w:rPr>
        <w:t xml:space="preserve"> </w:t>
      </w:r>
    </w:p>
    <w:p w:rsidR="00D24E4C" w:rsidRPr="00FE7062" w:rsidRDefault="00D24E4C" w:rsidP="00D24E4C">
      <w:pPr>
        <w:ind w:firstLine="75"/>
        <w:rPr>
          <w:rFonts w:ascii="Arial" w:hAnsi="Arial" w:cs="Arial"/>
          <w:color w:val="333333"/>
          <w:sz w:val="22"/>
          <w:szCs w:val="22"/>
        </w:rPr>
      </w:pPr>
    </w:p>
    <w:p w:rsidR="00D24E4C" w:rsidRPr="00FE7062" w:rsidRDefault="00D24E4C" w:rsidP="000B5321">
      <w:pPr>
        <w:numPr>
          <w:ilvl w:val="0"/>
          <w:numId w:val="3"/>
        </w:numPr>
        <w:rPr>
          <w:rFonts w:ascii="Arial" w:hAnsi="Arial" w:cs="Arial"/>
          <w:color w:val="333333"/>
          <w:sz w:val="22"/>
          <w:szCs w:val="22"/>
        </w:rPr>
      </w:pPr>
      <w:r w:rsidRPr="00FE7062">
        <w:rPr>
          <w:rFonts w:ascii="Arial" w:hAnsi="Arial" w:cs="Arial"/>
          <w:color w:val="333333"/>
          <w:sz w:val="22"/>
          <w:szCs w:val="22"/>
        </w:rPr>
        <w:t xml:space="preserve">El Encabezado estará entre los dos logotipos, centrado, con tipo de letra Tahoma 12ptos  y de color azul.  </w:t>
      </w:r>
    </w:p>
    <w:p w:rsidR="00D24E4C" w:rsidRPr="00FE7062" w:rsidRDefault="00D24E4C" w:rsidP="00D24E4C">
      <w:pPr>
        <w:rPr>
          <w:rFonts w:ascii="Arial" w:hAnsi="Arial" w:cs="Arial"/>
          <w:color w:val="333333"/>
          <w:sz w:val="22"/>
          <w:szCs w:val="22"/>
        </w:rPr>
      </w:pPr>
    </w:p>
    <w:p w:rsidR="00D24E4C" w:rsidRPr="00FE7062" w:rsidRDefault="00D24E4C" w:rsidP="000B5321">
      <w:pPr>
        <w:numPr>
          <w:ilvl w:val="0"/>
          <w:numId w:val="3"/>
        </w:numPr>
        <w:rPr>
          <w:rFonts w:ascii="Arial" w:hAnsi="Arial" w:cs="Arial"/>
          <w:color w:val="333333"/>
          <w:sz w:val="22"/>
          <w:szCs w:val="22"/>
        </w:rPr>
      </w:pPr>
      <w:r w:rsidRPr="00FE7062">
        <w:rPr>
          <w:rFonts w:ascii="Arial" w:hAnsi="Arial" w:cs="Arial"/>
          <w:color w:val="333333"/>
          <w:sz w:val="22"/>
          <w:szCs w:val="22"/>
        </w:rPr>
        <w:t>Los títulos y subtítulos  irán alineados a la izquierda</w:t>
      </w:r>
      <w:r w:rsidRPr="00FE7062">
        <w:rPr>
          <w:rStyle w:val="Refdenotaalpie"/>
          <w:rFonts w:ascii="Arial" w:hAnsi="Arial" w:cs="Arial"/>
          <w:color w:val="333333"/>
          <w:sz w:val="22"/>
          <w:szCs w:val="22"/>
        </w:rPr>
        <w:footnoteReference w:id="2"/>
      </w:r>
      <w:r w:rsidRPr="00FE7062">
        <w:rPr>
          <w:rFonts w:ascii="Arial" w:hAnsi="Arial" w:cs="Arial"/>
          <w:color w:val="333333"/>
          <w:sz w:val="22"/>
          <w:szCs w:val="22"/>
        </w:rPr>
        <w:t xml:space="preserve">, en mayúscula y con un tamaño de        letra moderado un punto más grande que la del texto ó sea 11ptos y en color azul oscuro.  </w:t>
      </w:r>
    </w:p>
    <w:p w:rsidR="00D24E4C" w:rsidRPr="00FE7062" w:rsidRDefault="00D24E4C" w:rsidP="00D24E4C">
      <w:pPr>
        <w:rPr>
          <w:rFonts w:ascii="Arial" w:hAnsi="Arial" w:cs="Arial"/>
          <w:color w:val="333333"/>
          <w:sz w:val="22"/>
          <w:szCs w:val="22"/>
        </w:rPr>
      </w:pPr>
    </w:p>
    <w:p w:rsidR="00D24E4C" w:rsidRPr="00FE7062" w:rsidRDefault="00D24E4C" w:rsidP="000B5321">
      <w:pPr>
        <w:numPr>
          <w:ilvl w:val="0"/>
          <w:numId w:val="3"/>
        </w:numPr>
        <w:rPr>
          <w:rFonts w:ascii="Arial" w:hAnsi="Arial" w:cs="Arial"/>
          <w:color w:val="333333"/>
          <w:sz w:val="22"/>
          <w:szCs w:val="22"/>
        </w:rPr>
      </w:pPr>
      <w:r w:rsidRPr="00FE7062">
        <w:rPr>
          <w:rFonts w:ascii="Arial" w:hAnsi="Arial" w:cs="Arial"/>
          <w:color w:val="333333"/>
          <w:sz w:val="22"/>
          <w:szCs w:val="22"/>
        </w:rPr>
        <w:t>Texto del documento en color negro y de tipo Tahoma 10 ptos.</w:t>
      </w:r>
    </w:p>
    <w:p w:rsidR="00D24E4C" w:rsidRPr="00FE7062" w:rsidRDefault="00D24E4C" w:rsidP="00D24E4C">
      <w:pPr>
        <w:rPr>
          <w:rFonts w:ascii="Arial" w:hAnsi="Arial" w:cs="Arial"/>
          <w:color w:val="333333"/>
          <w:sz w:val="22"/>
          <w:szCs w:val="22"/>
        </w:rPr>
      </w:pPr>
    </w:p>
    <w:p w:rsidR="00D24E4C" w:rsidRPr="00FE7062" w:rsidRDefault="00D24E4C" w:rsidP="000B5321">
      <w:pPr>
        <w:numPr>
          <w:ilvl w:val="0"/>
          <w:numId w:val="3"/>
        </w:numPr>
        <w:rPr>
          <w:rFonts w:ascii="Arial" w:hAnsi="Arial" w:cs="Arial"/>
          <w:sz w:val="22"/>
          <w:szCs w:val="22"/>
        </w:rPr>
      </w:pPr>
      <w:r w:rsidRPr="00FE7062">
        <w:rPr>
          <w:rFonts w:ascii="Arial" w:hAnsi="Arial" w:cs="Arial"/>
          <w:sz w:val="22"/>
          <w:szCs w:val="22"/>
        </w:rPr>
        <w:t xml:space="preserve">Una palabra u oración corta que necesite por su importancia ser resaltada, se le cambiara la fuente a color Rojo.  Ejemplo: </w:t>
      </w:r>
    </w:p>
    <w:p w:rsidR="00D24E4C" w:rsidRPr="00FE7062" w:rsidRDefault="00D24E4C" w:rsidP="00D24E4C">
      <w:pPr>
        <w:rPr>
          <w:rFonts w:ascii="Arial" w:hAnsi="Arial" w:cs="Arial"/>
          <w:color w:val="FF0000"/>
          <w:sz w:val="22"/>
          <w:szCs w:val="22"/>
        </w:rPr>
      </w:pPr>
    </w:p>
    <w:p w:rsidR="00D24E4C" w:rsidRPr="00FE7062" w:rsidRDefault="00D24E4C" w:rsidP="00D24E4C">
      <w:pPr>
        <w:ind w:left="708"/>
        <w:rPr>
          <w:rFonts w:ascii="Arial" w:hAnsi="Arial" w:cs="Arial"/>
          <w:sz w:val="22"/>
          <w:szCs w:val="22"/>
        </w:rPr>
      </w:pPr>
      <w:smartTag w:uri="urn:schemas-microsoft-com:office:smarttags" w:element="PersonName">
        <w:smartTagPr>
          <w:attr w:name="ProductID" w:val="La Centralizaci￳n Normativa"/>
        </w:smartTagPr>
        <w:r w:rsidRPr="00FE7062">
          <w:rPr>
            <w:rFonts w:ascii="Arial" w:hAnsi="Arial" w:cs="Arial"/>
            <w:color w:val="FF0000"/>
            <w:sz w:val="22"/>
            <w:szCs w:val="22"/>
          </w:rPr>
          <w:t>La Centralización Normativa</w:t>
        </w:r>
      </w:smartTag>
      <w:r w:rsidRPr="00FE7062">
        <w:rPr>
          <w:rFonts w:ascii="Arial" w:hAnsi="Arial" w:cs="Arial"/>
          <w:color w:val="FF0000"/>
          <w:sz w:val="22"/>
          <w:szCs w:val="22"/>
        </w:rPr>
        <w:t xml:space="preserve"> implica la definición de políticas generales, elaboración y aplicación de normas, metodología y procedimientos generales y comunes.</w:t>
      </w:r>
      <w:r w:rsidRPr="00FE7062">
        <w:rPr>
          <w:rFonts w:ascii="Arial" w:hAnsi="Arial" w:cs="Arial"/>
          <w:sz w:val="22"/>
          <w:szCs w:val="22"/>
        </w:rPr>
        <w:t xml:space="preserve">  </w:t>
      </w:r>
    </w:p>
    <w:p w:rsidR="00D24E4C" w:rsidRPr="00FE7062" w:rsidRDefault="00D24E4C" w:rsidP="00D24E4C">
      <w:pPr>
        <w:rPr>
          <w:rFonts w:ascii="Arial" w:hAnsi="Arial" w:cs="Arial"/>
          <w:sz w:val="22"/>
          <w:szCs w:val="22"/>
        </w:rPr>
      </w:pPr>
    </w:p>
    <w:p w:rsidR="00D24E4C" w:rsidRPr="00FE7062" w:rsidRDefault="00D24E4C" w:rsidP="000B5321">
      <w:pPr>
        <w:numPr>
          <w:ilvl w:val="0"/>
          <w:numId w:val="3"/>
        </w:numPr>
        <w:rPr>
          <w:rFonts w:ascii="Arial" w:hAnsi="Arial" w:cs="Arial"/>
          <w:color w:val="333333"/>
          <w:sz w:val="22"/>
          <w:szCs w:val="22"/>
        </w:rPr>
      </w:pPr>
      <w:r w:rsidRPr="00FE7062">
        <w:rPr>
          <w:rFonts w:ascii="Arial" w:hAnsi="Arial" w:cs="Arial"/>
          <w:color w:val="333333"/>
          <w:sz w:val="22"/>
          <w:szCs w:val="22"/>
        </w:rPr>
        <w:t>Si por su importancia existiera algún texto largo ó párrafo el cual debe de llamar la atención del usuario, éste se encerrará en un recuadro y el tipo de la letra cambiara a Itálica.  Ejemplo:</w:t>
      </w:r>
    </w:p>
    <w:p w:rsidR="00D24E4C" w:rsidRPr="007367E9" w:rsidRDefault="00D24E4C" w:rsidP="00D24E4C">
      <w:pPr>
        <w:rPr>
          <w:rFonts w:ascii="Verdana" w:hAnsi="Verdana" w:cs="Microsoft Sans Serif"/>
          <w:color w:val="FF3300"/>
          <w:sz w:val="22"/>
          <w:szCs w:val="22"/>
        </w:rPr>
      </w:pPr>
    </w:p>
    <w:p w:rsidR="00D24E4C" w:rsidRPr="00B40CFE" w:rsidRDefault="00D24E4C" w:rsidP="00D24E4C">
      <w:pPr>
        <w:rPr>
          <w:rFonts w:ascii="Verdana" w:hAnsi="Verdana" w:cs="Tunga"/>
          <w:i/>
          <w:color w:val="333333"/>
        </w:rPr>
      </w:pPr>
      <w:r w:rsidRPr="008B7D08">
        <w:rPr>
          <w:rFonts w:ascii="Verdana" w:hAnsi="Verdana" w:cs="Tunga"/>
          <w:color w:val="333333"/>
        </w:rPr>
        <w:pict>
          <v:rect id="_x0000_s1314" style="position:absolute;left:0;text-align:left;margin-left:60.5pt;margin-top:6.75pt;width:385pt;height:46.8pt;z-index:-251659776" strokeweight="1pt"/>
        </w:pict>
      </w:r>
    </w:p>
    <w:p w:rsidR="00D24E4C" w:rsidRPr="00B40CFE" w:rsidRDefault="00840341" w:rsidP="003262C7">
      <w:pPr>
        <w:rPr>
          <w:i/>
        </w:rPr>
      </w:pPr>
      <w:r>
        <w:rPr>
          <w:rFonts w:ascii="Tahoma" w:hAnsi="Tahoma" w:cs="Tahoma"/>
          <w:i/>
        </w:rPr>
        <w:t xml:space="preserve">El Gobierno de </w:t>
      </w:r>
      <w:r w:rsidR="00851240">
        <w:rPr>
          <w:rFonts w:ascii="Tahoma" w:hAnsi="Tahoma" w:cs="Tahoma"/>
          <w:i/>
        </w:rPr>
        <w:t>Reconciliación</w:t>
      </w:r>
      <w:r>
        <w:rPr>
          <w:rFonts w:ascii="Tahoma" w:hAnsi="Tahoma" w:cs="Tahoma"/>
          <w:i/>
        </w:rPr>
        <w:t xml:space="preserve"> y unidad nacional teniendo como punto central el reto del combate a la pobreza emprenderá entre otras acciones </w:t>
      </w:r>
      <w:r w:rsidR="00D24E4C" w:rsidRPr="00B40CFE">
        <w:rPr>
          <w:rFonts w:ascii="Tahoma" w:hAnsi="Tahoma" w:cs="Tahoma"/>
          <w:i/>
        </w:rPr>
        <w:t xml:space="preserve">el </w:t>
      </w:r>
      <w:r>
        <w:rPr>
          <w:rFonts w:ascii="Tahoma" w:hAnsi="Tahoma" w:cs="Tahoma"/>
          <w:i/>
        </w:rPr>
        <w:t>Programa de Micro Crédito Usura Cero</w:t>
      </w:r>
      <w:r w:rsidR="00851240">
        <w:rPr>
          <w:rFonts w:ascii="Tahoma" w:hAnsi="Tahoma" w:cs="Tahoma"/>
          <w:i/>
        </w:rPr>
        <w:t>.</w:t>
      </w:r>
    </w:p>
    <w:p w:rsidR="00D24E4C" w:rsidRPr="00B40CFE" w:rsidRDefault="00D24E4C" w:rsidP="00D24E4C">
      <w:pPr>
        <w:rPr>
          <w:rFonts w:ascii="Verdana" w:hAnsi="Verdana" w:cs="Tunga"/>
        </w:rPr>
      </w:pPr>
    </w:p>
    <w:p w:rsidR="00D24E4C" w:rsidRPr="00FE7062" w:rsidRDefault="00D24E4C" w:rsidP="000B5321">
      <w:pPr>
        <w:numPr>
          <w:ilvl w:val="0"/>
          <w:numId w:val="3"/>
        </w:numPr>
        <w:rPr>
          <w:rFonts w:ascii="Arial" w:hAnsi="Arial" w:cs="Arial"/>
          <w:sz w:val="22"/>
          <w:szCs w:val="22"/>
        </w:rPr>
      </w:pPr>
      <w:r w:rsidRPr="00FE7062">
        <w:rPr>
          <w:rFonts w:ascii="Arial" w:hAnsi="Arial" w:cs="Arial"/>
          <w:sz w:val="22"/>
          <w:szCs w:val="22"/>
        </w:rPr>
        <w:t xml:space="preserve">Los hipervínculos estarán subrayados de hecho cuando se inserta un hipervínculo desde el menú de Word, automáticamente éste se subraya y Word le asigna al texto un color rojo vino. </w:t>
      </w:r>
    </w:p>
    <w:p w:rsidR="00D24E4C" w:rsidRPr="00FE7062" w:rsidRDefault="00D24E4C" w:rsidP="00D24E4C">
      <w:pPr>
        <w:rPr>
          <w:rFonts w:ascii="Verdana" w:hAnsi="Verdana" w:cs="Tunga"/>
          <w:color w:val="333333"/>
          <w:sz w:val="22"/>
          <w:szCs w:val="22"/>
        </w:rPr>
      </w:pPr>
    </w:p>
    <w:p w:rsidR="00255631" w:rsidRPr="00FE7062" w:rsidRDefault="00D24E4C" w:rsidP="000B5321">
      <w:pPr>
        <w:numPr>
          <w:ilvl w:val="0"/>
          <w:numId w:val="3"/>
        </w:numPr>
        <w:rPr>
          <w:rFonts w:ascii="Verdana" w:hAnsi="Verdana" w:cs="Tunga"/>
          <w:color w:val="333333"/>
          <w:sz w:val="22"/>
          <w:szCs w:val="22"/>
        </w:rPr>
      </w:pPr>
      <w:r w:rsidRPr="00FE7062">
        <w:rPr>
          <w:rFonts w:ascii="Arial" w:hAnsi="Arial" w:cs="Arial"/>
          <w:sz w:val="22"/>
          <w:szCs w:val="22"/>
        </w:rPr>
        <w:t xml:space="preserve">El color de fondo de la ayuda en el centro debe ser blanco y en el extremo izquierdo donde está el marco será celeste. </w:t>
      </w:r>
    </w:p>
    <w:p w:rsidR="000C6F3F" w:rsidRDefault="000C6F3F" w:rsidP="000C6F3F">
      <w:pPr>
        <w:ind w:left="0"/>
        <w:rPr>
          <w:rFonts w:ascii="Arial" w:hAnsi="Arial"/>
          <w:b/>
        </w:rPr>
      </w:pPr>
    </w:p>
    <w:p w:rsidR="009217A6" w:rsidRDefault="00BA21E7" w:rsidP="000006A0">
      <w:pPr>
        <w:pStyle w:val="Ttulo1"/>
        <w:rPr>
          <w:rFonts w:ascii="Arial" w:hAnsi="Arial"/>
        </w:rPr>
      </w:pPr>
      <w:bookmarkStart w:id="46" w:name="_Toc174161124"/>
      <w:r w:rsidRPr="000C6F3F">
        <w:rPr>
          <w:rFonts w:ascii="Arial" w:hAnsi="Arial"/>
        </w:rPr>
        <w:lastRenderedPageBreak/>
        <w:t>Normas de Interfaz Gráfica para los Reportes</w:t>
      </w:r>
      <w:bookmarkEnd w:id="46"/>
      <w:r w:rsidRPr="000C6F3F">
        <w:rPr>
          <w:rFonts w:ascii="Arial" w:hAnsi="Arial"/>
        </w:rPr>
        <w:t xml:space="preserve"> </w:t>
      </w:r>
    </w:p>
    <w:p w:rsidR="000C6F3F" w:rsidRPr="000C6F3F" w:rsidRDefault="000C6F3F" w:rsidP="000C6F3F">
      <w:pPr>
        <w:rPr>
          <w:rFonts w:eastAsia="Arial Unicode MS"/>
        </w:rPr>
      </w:pPr>
    </w:p>
    <w:p w:rsidR="009217A6" w:rsidRPr="00FE7062" w:rsidRDefault="009217A6" w:rsidP="009217A6">
      <w:pPr>
        <w:pStyle w:val="Ttulo2"/>
        <w:ind w:left="0"/>
        <w:rPr>
          <w:rFonts w:ascii="Arial" w:hAnsi="Arial"/>
          <w:sz w:val="24"/>
          <w:szCs w:val="24"/>
        </w:rPr>
      </w:pPr>
      <w:bookmarkStart w:id="47" w:name="_Toc174161125"/>
      <w:r w:rsidRPr="00FE7062">
        <w:rPr>
          <w:rFonts w:ascii="Arial" w:hAnsi="Arial"/>
          <w:sz w:val="24"/>
          <w:szCs w:val="24"/>
        </w:rPr>
        <w:t>Pantalla de Parámetros</w:t>
      </w:r>
      <w:bookmarkEnd w:id="47"/>
    </w:p>
    <w:p w:rsidR="009217A6" w:rsidRDefault="009217A6" w:rsidP="000006A0">
      <w:pPr>
        <w:rPr>
          <w:rFonts w:ascii="Arial" w:eastAsia="Arial Unicode MS" w:hAnsi="Arial" w:cs="Arial"/>
        </w:rPr>
      </w:pPr>
    </w:p>
    <w:p w:rsidR="000C6F3F" w:rsidRPr="00FE7062" w:rsidRDefault="009217A6" w:rsidP="005A3838">
      <w:pPr>
        <w:ind w:left="0"/>
        <w:rPr>
          <w:rFonts w:ascii="Arial" w:hAnsi="Arial" w:cs="Arial"/>
          <w:sz w:val="22"/>
          <w:szCs w:val="22"/>
        </w:rPr>
      </w:pPr>
      <w:r w:rsidRPr="00FE7062">
        <w:rPr>
          <w:rFonts w:ascii="Arial" w:hAnsi="Arial" w:cs="Arial"/>
          <w:sz w:val="22"/>
          <w:szCs w:val="22"/>
        </w:rPr>
        <w:t>En la siguiente figura podemos observar una pantalla de parámetros de tablas básicas utilizada como modelo para los estándares, dicha pantalla esta divida en dos secciones</w:t>
      </w:r>
      <w:r w:rsidR="000C6F3F" w:rsidRPr="00FE7062">
        <w:rPr>
          <w:rFonts w:ascii="Arial" w:hAnsi="Arial" w:cs="Arial"/>
          <w:sz w:val="22"/>
          <w:szCs w:val="22"/>
        </w:rPr>
        <w:t>.</w:t>
      </w:r>
      <w:r w:rsidRPr="00FE7062">
        <w:rPr>
          <w:rFonts w:ascii="Arial" w:hAnsi="Arial" w:cs="Arial"/>
          <w:sz w:val="22"/>
          <w:szCs w:val="22"/>
        </w:rPr>
        <w:t xml:space="preserve"> </w:t>
      </w:r>
    </w:p>
    <w:p w:rsidR="000C6F3F" w:rsidRPr="00FE7062" w:rsidRDefault="000C6F3F" w:rsidP="005A3838">
      <w:pPr>
        <w:ind w:left="0"/>
        <w:rPr>
          <w:rFonts w:ascii="Arial" w:hAnsi="Arial" w:cs="Arial"/>
          <w:sz w:val="22"/>
          <w:szCs w:val="22"/>
        </w:rPr>
      </w:pPr>
    </w:p>
    <w:p w:rsidR="000C6F3F" w:rsidRPr="00FE7062" w:rsidRDefault="000C6F3F" w:rsidP="000C6F3F">
      <w:pPr>
        <w:ind w:left="0"/>
        <w:rPr>
          <w:rFonts w:ascii="Arial" w:hAnsi="Arial" w:cs="Arial"/>
          <w:sz w:val="22"/>
          <w:szCs w:val="22"/>
        </w:rPr>
      </w:pPr>
      <w:r w:rsidRPr="00FE7062">
        <w:rPr>
          <w:rFonts w:ascii="Arial" w:hAnsi="Arial" w:cs="Arial"/>
          <w:sz w:val="22"/>
          <w:szCs w:val="22"/>
        </w:rPr>
        <w:t xml:space="preserve">Si el reporte tiene filtro se deberá de agregar una primer sección que diga </w:t>
      </w:r>
      <w:r w:rsidRPr="00FE7062">
        <w:rPr>
          <w:rFonts w:ascii="Arial" w:hAnsi="Arial" w:cs="Arial"/>
          <w:b/>
          <w:sz w:val="22"/>
          <w:szCs w:val="22"/>
        </w:rPr>
        <w:t>“Filtro de Datos por:”</w:t>
      </w:r>
      <w:r w:rsidRPr="00FE7062">
        <w:rPr>
          <w:rFonts w:ascii="Arial" w:hAnsi="Arial" w:cs="Arial"/>
          <w:sz w:val="22"/>
          <w:szCs w:val="22"/>
        </w:rPr>
        <w:t>, que incluya los campos para que el usuario incluya los filtros, alineados a la izquierda, ver siguiente figura como modelo.</w:t>
      </w:r>
    </w:p>
    <w:p w:rsidR="000C6F3F" w:rsidRPr="00FE7062" w:rsidRDefault="000C6F3F" w:rsidP="005A3838">
      <w:pPr>
        <w:ind w:left="0"/>
        <w:rPr>
          <w:rFonts w:ascii="Arial" w:hAnsi="Arial" w:cs="Arial"/>
          <w:sz w:val="22"/>
          <w:szCs w:val="22"/>
        </w:rPr>
      </w:pPr>
    </w:p>
    <w:p w:rsidR="009217A6" w:rsidRPr="00FE7062" w:rsidRDefault="000C6F3F" w:rsidP="005A3838">
      <w:pPr>
        <w:ind w:left="0"/>
        <w:rPr>
          <w:rFonts w:ascii="Arial" w:hAnsi="Arial" w:cs="Arial"/>
          <w:sz w:val="22"/>
          <w:szCs w:val="22"/>
        </w:rPr>
      </w:pPr>
      <w:r w:rsidRPr="00FE7062">
        <w:rPr>
          <w:rFonts w:ascii="Arial" w:hAnsi="Arial" w:cs="Arial"/>
          <w:sz w:val="22"/>
          <w:szCs w:val="22"/>
        </w:rPr>
        <w:t xml:space="preserve">En la </w:t>
      </w:r>
      <w:r w:rsidR="009217A6" w:rsidRPr="00FE7062">
        <w:rPr>
          <w:rFonts w:ascii="Arial" w:hAnsi="Arial" w:cs="Arial"/>
          <w:sz w:val="22"/>
          <w:szCs w:val="22"/>
        </w:rPr>
        <w:t>en la segunda sección aparece el destino del reporte</w:t>
      </w:r>
      <w:r w:rsidR="000F3F24" w:rsidRPr="00FE7062">
        <w:rPr>
          <w:rFonts w:ascii="Arial" w:hAnsi="Arial" w:cs="Arial"/>
          <w:sz w:val="22"/>
          <w:szCs w:val="22"/>
        </w:rPr>
        <w:t xml:space="preserve"> (desplegados horizontalmente)</w:t>
      </w:r>
      <w:r w:rsidR="009217A6" w:rsidRPr="00FE7062">
        <w:rPr>
          <w:rFonts w:ascii="Arial" w:hAnsi="Arial" w:cs="Arial"/>
          <w:sz w:val="22"/>
          <w:szCs w:val="22"/>
        </w:rPr>
        <w:t xml:space="preserve">. </w:t>
      </w:r>
      <w:r w:rsidR="000F3F24" w:rsidRPr="00FE7062">
        <w:rPr>
          <w:rFonts w:ascii="Arial" w:hAnsi="Arial" w:cs="Arial"/>
          <w:sz w:val="22"/>
          <w:szCs w:val="22"/>
        </w:rPr>
        <w:t xml:space="preserve"> Indicar como titulo la leyenda “Parámetros Reporte de” concatenado con el nombre del reporte.</w:t>
      </w:r>
      <w:r w:rsidR="009217A6" w:rsidRPr="00FE7062">
        <w:rPr>
          <w:rFonts w:ascii="Arial" w:hAnsi="Arial" w:cs="Arial"/>
          <w:sz w:val="22"/>
          <w:szCs w:val="22"/>
        </w:rPr>
        <w:t xml:space="preserve"> Utilizar tipo de letra Arial de 10 punto, alinear los campos a la izquierda</w:t>
      </w:r>
      <w:r w:rsidR="00591E68" w:rsidRPr="00FE7062">
        <w:rPr>
          <w:rFonts w:ascii="Arial" w:hAnsi="Arial" w:cs="Arial"/>
          <w:sz w:val="22"/>
          <w:szCs w:val="22"/>
        </w:rPr>
        <w:t>. Respetar</w:t>
      </w:r>
      <w:r w:rsidR="008E014E" w:rsidRPr="00FE7062">
        <w:rPr>
          <w:rFonts w:ascii="Arial" w:hAnsi="Arial" w:cs="Arial"/>
          <w:sz w:val="22"/>
          <w:szCs w:val="22"/>
        </w:rPr>
        <w:t xml:space="preserve"> el </w:t>
      </w:r>
      <w:r w:rsidR="00F95C1F" w:rsidRPr="00FE7062">
        <w:rPr>
          <w:rFonts w:ascii="Arial" w:hAnsi="Arial" w:cs="Arial"/>
          <w:sz w:val="22"/>
          <w:szCs w:val="22"/>
        </w:rPr>
        <w:t>estándar</w:t>
      </w:r>
      <w:r w:rsidR="008E014E" w:rsidRPr="00FE7062">
        <w:rPr>
          <w:rFonts w:ascii="Arial" w:hAnsi="Arial" w:cs="Arial"/>
          <w:sz w:val="22"/>
          <w:szCs w:val="22"/>
        </w:rPr>
        <w:t xml:space="preserve"> siguiente, para los campo obligatorios utilizar </w:t>
      </w:r>
      <w:r w:rsidRPr="00FE7062">
        <w:rPr>
          <w:rFonts w:ascii="Arial" w:hAnsi="Arial" w:cs="Arial"/>
          <w:sz w:val="22"/>
          <w:szCs w:val="22"/>
        </w:rPr>
        <w:t xml:space="preserve">asterico final (*). </w:t>
      </w:r>
    </w:p>
    <w:p w:rsidR="000F3F24" w:rsidRDefault="000F3F24" w:rsidP="009217A6">
      <w:pPr>
        <w:rPr>
          <w:rFonts w:ascii="Arial" w:hAnsi="Arial" w:cs="Arial"/>
        </w:rPr>
      </w:pPr>
    </w:p>
    <w:p w:rsidR="00494DAC" w:rsidRDefault="00C86584" w:rsidP="00FE7062">
      <w:pPr>
        <w:keepNext/>
        <w:jc w:val="left"/>
      </w:pPr>
      <w:r>
        <w:rPr>
          <w:noProof/>
          <w:lang w:val="es-CO" w:eastAsia="es-CO"/>
        </w:rPr>
        <w:drawing>
          <wp:inline distT="0" distB="0" distL="0" distR="0">
            <wp:extent cx="3333750" cy="1762125"/>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3333750" cy="1762125"/>
                    </a:xfrm>
                    <a:prstGeom prst="rect">
                      <a:avLst/>
                    </a:prstGeom>
                    <a:noFill/>
                    <a:ln w="9525">
                      <a:noFill/>
                      <a:miter lim="800000"/>
                      <a:headEnd/>
                      <a:tailEnd/>
                    </a:ln>
                  </pic:spPr>
                </pic:pic>
              </a:graphicData>
            </a:graphic>
          </wp:inline>
        </w:drawing>
      </w:r>
    </w:p>
    <w:p w:rsidR="006544F9" w:rsidRPr="00494DAC" w:rsidRDefault="00494DAC" w:rsidP="00494DAC">
      <w:pPr>
        <w:pStyle w:val="Epgrafe"/>
        <w:ind w:left="290"/>
        <w:rPr>
          <w:rFonts w:ascii="Arial" w:hAnsi="Arial" w:cs="Arial"/>
          <w:b w:val="0"/>
        </w:rPr>
      </w:pPr>
      <w:bookmarkStart w:id="48" w:name="_Toc174161090"/>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9</w:t>
      </w:r>
      <w:r w:rsidRPr="00494DAC">
        <w:rPr>
          <w:rFonts w:ascii="Arial" w:hAnsi="Arial" w:cs="Arial"/>
          <w:b w:val="0"/>
        </w:rPr>
        <w:fldChar w:fldCharType="end"/>
      </w:r>
      <w:r w:rsidRPr="00494DAC">
        <w:rPr>
          <w:rFonts w:ascii="Arial" w:hAnsi="Arial" w:cs="Arial"/>
          <w:b w:val="0"/>
        </w:rPr>
        <w:t>. Pantalla parámetros reportes</w:t>
      </w:r>
      <w:bookmarkEnd w:id="48"/>
    </w:p>
    <w:p w:rsidR="000F3F24" w:rsidRPr="00FE7062" w:rsidRDefault="000F3F24" w:rsidP="00D26713">
      <w:pPr>
        <w:ind w:left="0"/>
        <w:rPr>
          <w:rFonts w:ascii="Arial" w:hAnsi="Arial" w:cs="Arial"/>
          <w:sz w:val="22"/>
          <w:szCs w:val="22"/>
        </w:rPr>
      </w:pPr>
      <w:r w:rsidRPr="00FE7062">
        <w:rPr>
          <w:rFonts w:ascii="Arial" w:hAnsi="Arial" w:cs="Arial"/>
          <w:sz w:val="22"/>
          <w:szCs w:val="22"/>
        </w:rPr>
        <w:t>Si además del filtro se requiere que el usuario indique otros parámetros para el reporte, como selecciones o criterios especiales, se deberá de agregar una sección (con el titulo que defina el analista) abajo de  la sección de los filtros</w:t>
      </w:r>
      <w:r w:rsidR="000249CB" w:rsidRPr="00FE7062">
        <w:rPr>
          <w:rFonts w:ascii="Arial" w:hAnsi="Arial" w:cs="Arial"/>
          <w:sz w:val="22"/>
          <w:szCs w:val="22"/>
        </w:rPr>
        <w:t>.</w:t>
      </w:r>
    </w:p>
    <w:p w:rsidR="006544F9" w:rsidRDefault="006544F9" w:rsidP="006544F9">
      <w:pPr>
        <w:keepNext/>
        <w:jc w:val="left"/>
      </w:pPr>
      <w:r>
        <w:rPr>
          <w:rFonts w:ascii="Arial" w:hAnsi="Arial" w:cs="Arial"/>
        </w:rPr>
        <w:t xml:space="preserve">       </w:t>
      </w:r>
    </w:p>
    <w:p w:rsidR="009217A6" w:rsidRPr="00FE7062" w:rsidRDefault="009217A6" w:rsidP="009217A6">
      <w:pPr>
        <w:pStyle w:val="Ttulo2"/>
        <w:ind w:left="0"/>
        <w:rPr>
          <w:rFonts w:ascii="Arial" w:hAnsi="Arial"/>
          <w:sz w:val="24"/>
          <w:szCs w:val="24"/>
        </w:rPr>
      </w:pPr>
      <w:bookmarkStart w:id="49" w:name="_Toc174161126"/>
      <w:r w:rsidRPr="00FE7062">
        <w:rPr>
          <w:rFonts w:ascii="Arial" w:hAnsi="Arial"/>
          <w:sz w:val="24"/>
          <w:szCs w:val="24"/>
        </w:rPr>
        <w:t>Diseño del Reporte</w:t>
      </w:r>
      <w:bookmarkEnd w:id="49"/>
    </w:p>
    <w:p w:rsidR="009217A6" w:rsidRDefault="009217A6" w:rsidP="000006A0">
      <w:pPr>
        <w:rPr>
          <w:rFonts w:ascii="Arial" w:eastAsia="Arial Unicode MS" w:hAnsi="Arial" w:cs="Arial"/>
        </w:rPr>
      </w:pPr>
    </w:p>
    <w:p w:rsidR="00BA21E7" w:rsidRPr="00FE7062" w:rsidRDefault="00BA21E7" w:rsidP="000006A0">
      <w:pPr>
        <w:rPr>
          <w:rFonts w:ascii="Arial" w:eastAsia="Arial Unicode MS" w:hAnsi="Arial" w:cs="Arial"/>
          <w:sz w:val="22"/>
          <w:szCs w:val="22"/>
        </w:rPr>
      </w:pPr>
      <w:r w:rsidRPr="00FE7062">
        <w:rPr>
          <w:rFonts w:ascii="Arial" w:eastAsia="Arial Unicode MS" w:hAnsi="Arial" w:cs="Arial"/>
          <w:sz w:val="22"/>
          <w:szCs w:val="22"/>
        </w:rPr>
        <w:t>El reporte deberá estar formado por las siguientes secciones:</w:t>
      </w:r>
    </w:p>
    <w:p w:rsidR="00BA21E7" w:rsidRPr="00FE7062" w:rsidRDefault="00BA21E7" w:rsidP="00BA21E7">
      <w:pPr>
        <w:ind w:firstLine="708"/>
        <w:rPr>
          <w:rFonts w:ascii="Arial" w:eastAsia="Arial Unicode MS" w:hAnsi="Arial" w:cs="Arial"/>
          <w:sz w:val="22"/>
          <w:szCs w:val="22"/>
        </w:rPr>
      </w:pP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Encabezado</w:t>
      </w: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Título del Reporte</w:t>
      </w: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Información de Encabezado</w:t>
      </w: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Columnas del Reporte</w:t>
      </w: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Contenido o detalle del Reporte</w:t>
      </w:r>
    </w:p>
    <w:p w:rsidR="00BA21E7" w:rsidRPr="00FE7062" w:rsidRDefault="00BA21E7" w:rsidP="000B5321">
      <w:pPr>
        <w:numPr>
          <w:ilvl w:val="0"/>
          <w:numId w:val="6"/>
        </w:numPr>
        <w:rPr>
          <w:rFonts w:ascii="Arial" w:eastAsia="Arial Unicode MS" w:hAnsi="Arial" w:cs="Arial"/>
          <w:sz w:val="22"/>
          <w:szCs w:val="22"/>
        </w:rPr>
      </w:pPr>
      <w:r w:rsidRPr="00FE7062">
        <w:rPr>
          <w:rFonts w:ascii="Arial" w:eastAsia="Arial Unicode MS" w:hAnsi="Arial" w:cs="Arial"/>
          <w:sz w:val="22"/>
          <w:szCs w:val="22"/>
        </w:rPr>
        <w:t>Pié del Reporte</w:t>
      </w:r>
    </w:p>
    <w:p w:rsidR="000249CB" w:rsidRPr="00FE7062" w:rsidRDefault="000249CB" w:rsidP="000249CB">
      <w:pPr>
        <w:ind w:left="1776"/>
        <w:rPr>
          <w:rFonts w:ascii="Arial" w:eastAsia="Arial Unicode MS" w:hAnsi="Arial" w:cs="Arial"/>
          <w:sz w:val="22"/>
          <w:szCs w:val="22"/>
        </w:rPr>
      </w:pPr>
    </w:p>
    <w:p w:rsidR="00BA21E7" w:rsidRPr="00FE7062" w:rsidRDefault="00BA21E7" w:rsidP="00BA21E7">
      <w:pPr>
        <w:rPr>
          <w:sz w:val="22"/>
          <w:szCs w:val="22"/>
        </w:rPr>
      </w:pPr>
    </w:p>
    <w:p w:rsidR="003D38C2" w:rsidRDefault="003D38C2" w:rsidP="00BA21E7"/>
    <w:p w:rsidR="003D38C2" w:rsidRDefault="003D38C2" w:rsidP="00BA21E7"/>
    <w:p w:rsidR="003D38C2" w:rsidRDefault="003D38C2" w:rsidP="00BA21E7"/>
    <w:p w:rsidR="003D38C2" w:rsidRDefault="003D38C2" w:rsidP="00BA21E7"/>
    <w:p w:rsidR="003D38C2" w:rsidRDefault="003D38C2" w:rsidP="00BA21E7"/>
    <w:p w:rsidR="003D38C2" w:rsidRDefault="003D38C2" w:rsidP="00BA21E7"/>
    <w:p w:rsidR="00BA21E7" w:rsidRPr="00FE7062" w:rsidRDefault="003D38C2" w:rsidP="003D38C2">
      <w:pPr>
        <w:ind w:left="0"/>
        <w:rPr>
          <w:rFonts w:ascii="Arial" w:eastAsia="Arial Unicode MS" w:hAnsi="Arial" w:cs="Arial"/>
          <w:sz w:val="22"/>
          <w:szCs w:val="22"/>
        </w:rPr>
      </w:pPr>
      <w:r w:rsidRPr="00FE7062">
        <w:rPr>
          <w:rFonts w:ascii="Arial" w:eastAsia="Arial Unicode MS" w:hAnsi="Arial" w:cs="Arial"/>
          <w:noProof/>
          <w:sz w:val="22"/>
          <w:szCs w:val="22"/>
        </w:rPr>
        <w:pict>
          <v:shapetype id="_x0000_t202" coordsize="21600,21600" o:spt="202" path="m,l,21600r21600,l21600,xe">
            <v:stroke joinstyle="miter"/>
            <v:path gradientshapeok="t" o:connecttype="rect"/>
          </v:shapetype>
          <v:shape id="_x0000_s1423" type="#_x0000_t202" style="position:absolute;left:0;text-align:left;margin-left:-7.25pt;margin-top:378.75pt;width:18pt;height:27pt;z-index:251658752" filled="f" stroked="f">
            <v:textbox style="mso-next-textbox:#_x0000_s1423">
              <w:txbxContent>
                <w:p w:rsidR="00224794" w:rsidRPr="000D278F" w:rsidRDefault="00224794" w:rsidP="003D38C2">
                  <w:pPr>
                    <w:jc w:val="center"/>
                    <w:rPr>
                      <w:rFonts w:ascii="Arial Unicode MS" w:eastAsia="Arial Unicode MS" w:hAnsi="Arial Unicode MS" w:cs="Arial Unicode MS"/>
                      <w:b/>
                      <w:color w:val="FF0000"/>
                      <w:sz w:val="28"/>
                      <w:szCs w:val="28"/>
                    </w:rPr>
                  </w:pPr>
                  <w:r>
                    <w:rPr>
                      <w:rFonts w:ascii="Arial Unicode MS" w:eastAsia="Arial Unicode MS" w:hAnsi="Arial Unicode MS" w:cs="Arial Unicode MS"/>
                      <w:b/>
                      <w:color w:val="FF0000"/>
                      <w:sz w:val="28"/>
                      <w:szCs w:val="28"/>
                    </w:rPr>
                    <w:t>6</w:t>
                  </w:r>
                </w:p>
              </w:txbxContent>
            </v:textbox>
          </v:shape>
        </w:pict>
      </w:r>
      <w:r w:rsidR="00BA21E7" w:rsidRPr="00FE7062">
        <w:rPr>
          <w:rFonts w:ascii="Arial" w:eastAsia="Arial Unicode MS" w:hAnsi="Arial" w:cs="Arial"/>
          <w:sz w:val="22"/>
          <w:szCs w:val="22"/>
        </w:rPr>
        <w:t>A continuación se muestra una tabla resumen del tipo de letra y tamaño definido según la sección del Reporte.</w:t>
      </w:r>
    </w:p>
    <w:p w:rsidR="00BA21E7" w:rsidRDefault="00BA21E7" w:rsidP="00BA21E7"/>
    <w:tbl>
      <w:tblPr>
        <w:tblW w:w="91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0"/>
        <w:gridCol w:w="1687"/>
        <w:gridCol w:w="2053"/>
        <w:gridCol w:w="990"/>
        <w:gridCol w:w="2200"/>
        <w:gridCol w:w="795"/>
        <w:gridCol w:w="896"/>
      </w:tblGrid>
      <w:tr w:rsidR="00BA21E7" w:rsidRPr="00FE7062" w:rsidTr="00FE7062">
        <w:tc>
          <w:tcPr>
            <w:tcW w:w="2237" w:type="dxa"/>
            <w:gridSpan w:val="2"/>
            <w:shd w:val="clear" w:color="auto" w:fill="D9D9D9"/>
          </w:tcPr>
          <w:p w:rsidR="00BA21E7" w:rsidRPr="00FE7062" w:rsidRDefault="00BA21E7" w:rsidP="00FE7062">
            <w:pPr>
              <w:ind w:left="0"/>
              <w:jc w:val="center"/>
              <w:rPr>
                <w:rFonts w:ascii="Arial" w:eastAsia="Arial Unicode MS" w:hAnsi="Arial" w:cs="Arial"/>
                <w:b/>
                <w:sz w:val="22"/>
                <w:szCs w:val="22"/>
              </w:rPr>
            </w:pPr>
            <w:r w:rsidRPr="00FE7062">
              <w:rPr>
                <w:rFonts w:ascii="Arial" w:eastAsia="Arial Unicode MS" w:hAnsi="Arial" w:cs="Arial"/>
                <w:b/>
                <w:sz w:val="22"/>
                <w:szCs w:val="22"/>
              </w:rPr>
              <w:t>Datos de Sección</w:t>
            </w:r>
          </w:p>
        </w:tc>
        <w:tc>
          <w:tcPr>
            <w:tcW w:w="3043" w:type="dxa"/>
            <w:gridSpan w:val="2"/>
            <w:shd w:val="clear" w:color="auto" w:fill="D9D9D9"/>
          </w:tcPr>
          <w:p w:rsidR="00BA21E7" w:rsidRPr="00FE7062" w:rsidRDefault="00BA21E7" w:rsidP="00C03F8E">
            <w:pPr>
              <w:ind w:left="0"/>
              <w:jc w:val="center"/>
              <w:rPr>
                <w:rFonts w:ascii="Arial" w:eastAsia="Arial Unicode MS" w:hAnsi="Arial" w:cs="Arial"/>
                <w:b/>
                <w:sz w:val="22"/>
                <w:szCs w:val="22"/>
              </w:rPr>
            </w:pPr>
            <w:r w:rsidRPr="00FE7062">
              <w:rPr>
                <w:rFonts w:ascii="Arial" w:eastAsia="Arial Unicode MS" w:hAnsi="Arial" w:cs="Arial"/>
                <w:b/>
                <w:sz w:val="22"/>
                <w:szCs w:val="22"/>
              </w:rPr>
              <w:t>Caso Normal</w:t>
            </w:r>
          </w:p>
        </w:tc>
        <w:tc>
          <w:tcPr>
            <w:tcW w:w="3891" w:type="dxa"/>
            <w:gridSpan w:val="3"/>
            <w:shd w:val="clear" w:color="auto" w:fill="D9D9D9"/>
          </w:tcPr>
          <w:p w:rsidR="00BA21E7" w:rsidRPr="00FE7062" w:rsidRDefault="00BA21E7" w:rsidP="00C03F8E">
            <w:pPr>
              <w:ind w:left="0"/>
              <w:jc w:val="center"/>
              <w:rPr>
                <w:rFonts w:ascii="Arial" w:eastAsia="Arial Unicode MS" w:hAnsi="Arial" w:cs="Arial"/>
                <w:b/>
                <w:sz w:val="22"/>
                <w:szCs w:val="22"/>
              </w:rPr>
            </w:pPr>
            <w:r w:rsidRPr="00FE7062">
              <w:rPr>
                <w:rFonts w:ascii="Arial" w:eastAsia="Arial Unicode MS" w:hAnsi="Arial" w:cs="Arial"/>
                <w:b/>
                <w:sz w:val="22"/>
                <w:szCs w:val="22"/>
              </w:rPr>
              <w:t>Caso Excepción</w:t>
            </w:r>
          </w:p>
        </w:tc>
      </w:tr>
      <w:tr w:rsidR="00842A04" w:rsidRPr="00FE7062" w:rsidTr="00FE7062">
        <w:tc>
          <w:tcPr>
            <w:tcW w:w="550"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No.</w:t>
            </w:r>
          </w:p>
        </w:tc>
        <w:tc>
          <w:tcPr>
            <w:tcW w:w="1687"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Descripción</w:t>
            </w:r>
          </w:p>
        </w:tc>
        <w:tc>
          <w:tcPr>
            <w:tcW w:w="2053"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Tipo de Letra</w:t>
            </w:r>
          </w:p>
        </w:tc>
        <w:tc>
          <w:tcPr>
            <w:tcW w:w="990"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Tamaño</w:t>
            </w:r>
          </w:p>
        </w:tc>
        <w:tc>
          <w:tcPr>
            <w:tcW w:w="2200"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Tipo de Letra</w:t>
            </w:r>
          </w:p>
        </w:tc>
        <w:tc>
          <w:tcPr>
            <w:tcW w:w="795"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Tam.</w:t>
            </w:r>
          </w:p>
          <w:p w:rsidR="00BA21E7" w:rsidRPr="00FE7062" w:rsidRDefault="00BA21E7" w:rsidP="00C03F8E">
            <w:pPr>
              <w:ind w:left="0"/>
              <w:rPr>
                <w:rFonts w:ascii="Arial" w:eastAsia="Arial Unicode MS" w:hAnsi="Arial" w:cs="Arial"/>
                <w:b/>
              </w:rPr>
            </w:pPr>
            <w:r w:rsidRPr="00FE7062">
              <w:rPr>
                <w:rFonts w:ascii="Arial" w:eastAsia="Arial Unicode MS" w:hAnsi="Arial" w:cs="Arial"/>
                <w:b/>
              </w:rPr>
              <w:t>Rec.</w:t>
            </w:r>
          </w:p>
        </w:tc>
        <w:tc>
          <w:tcPr>
            <w:tcW w:w="896" w:type="dxa"/>
            <w:shd w:val="clear" w:color="auto" w:fill="D9D9D9"/>
          </w:tcPr>
          <w:p w:rsidR="00BA21E7" w:rsidRPr="00FE7062" w:rsidRDefault="00BA21E7" w:rsidP="00C03F8E">
            <w:pPr>
              <w:ind w:left="0"/>
              <w:rPr>
                <w:rFonts w:ascii="Arial" w:eastAsia="Arial Unicode MS" w:hAnsi="Arial" w:cs="Arial"/>
                <w:b/>
              </w:rPr>
            </w:pPr>
            <w:r w:rsidRPr="00FE7062">
              <w:rPr>
                <w:rFonts w:ascii="Arial" w:eastAsia="Arial Unicode MS" w:hAnsi="Arial" w:cs="Arial"/>
                <w:b/>
              </w:rPr>
              <w:t>Tam. Esp.</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1</w:t>
            </w:r>
          </w:p>
        </w:tc>
        <w:tc>
          <w:tcPr>
            <w:tcW w:w="1687"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Encabezado</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Mayús + Negrita</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 xml:space="preserve">9 </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Mayús + Negrita</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9</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9</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2</w:t>
            </w:r>
          </w:p>
        </w:tc>
        <w:tc>
          <w:tcPr>
            <w:tcW w:w="1687"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Título del Reporte</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Mayús + Minús + Negrita</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10</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Mayús + Negrita</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9</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9</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3</w:t>
            </w:r>
          </w:p>
        </w:tc>
        <w:tc>
          <w:tcPr>
            <w:tcW w:w="1687" w:type="dxa"/>
          </w:tcPr>
          <w:p w:rsidR="00BA21E7" w:rsidRPr="00FE7062" w:rsidRDefault="00BA21E7" w:rsidP="00C03F8E">
            <w:pPr>
              <w:ind w:left="0"/>
              <w:jc w:val="left"/>
              <w:rPr>
                <w:rFonts w:ascii="Arial" w:eastAsia="Arial Unicode MS" w:hAnsi="Arial" w:cs="Arial"/>
              </w:rPr>
            </w:pPr>
            <w:r w:rsidRPr="00FE7062">
              <w:rPr>
                <w:rFonts w:ascii="Arial" w:eastAsia="Arial Unicode MS" w:hAnsi="Arial" w:cs="Arial"/>
              </w:rPr>
              <w:t>Información de encabezado</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4</w:t>
            </w:r>
          </w:p>
        </w:tc>
        <w:tc>
          <w:tcPr>
            <w:tcW w:w="1687" w:type="dxa"/>
          </w:tcPr>
          <w:p w:rsidR="00BA21E7" w:rsidRPr="00FE7062" w:rsidRDefault="00BA21E7" w:rsidP="00C03F8E">
            <w:pPr>
              <w:ind w:left="0"/>
              <w:jc w:val="left"/>
              <w:rPr>
                <w:rFonts w:ascii="Arial" w:eastAsia="Arial Unicode MS" w:hAnsi="Arial" w:cs="Arial"/>
              </w:rPr>
            </w:pPr>
            <w:r w:rsidRPr="00FE7062">
              <w:rPr>
                <w:rFonts w:ascii="Arial" w:eastAsia="Arial Unicode MS" w:hAnsi="Arial" w:cs="Arial"/>
              </w:rPr>
              <w:t>Títulos de columnas</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Negrita</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 xml:space="preserve">8 </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7</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5</w:t>
            </w:r>
          </w:p>
        </w:tc>
        <w:tc>
          <w:tcPr>
            <w:tcW w:w="1687" w:type="dxa"/>
          </w:tcPr>
          <w:p w:rsidR="00BA21E7" w:rsidRPr="00FE7062" w:rsidRDefault="00BA21E7" w:rsidP="00C03F8E">
            <w:pPr>
              <w:ind w:left="0"/>
              <w:jc w:val="left"/>
              <w:rPr>
                <w:rFonts w:ascii="Arial" w:eastAsia="Arial Unicode MS" w:hAnsi="Arial" w:cs="Arial"/>
              </w:rPr>
            </w:pPr>
            <w:r w:rsidRPr="00FE7062">
              <w:rPr>
                <w:rFonts w:ascii="Arial" w:eastAsia="Arial Unicode MS" w:hAnsi="Arial" w:cs="Arial"/>
              </w:rPr>
              <w:t>Contenido del Reporte</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7</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6</w:t>
            </w:r>
          </w:p>
        </w:tc>
      </w:tr>
      <w:tr w:rsidR="00842A04" w:rsidRPr="00FE7062" w:rsidTr="00FE7062">
        <w:tc>
          <w:tcPr>
            <w:tcW w:w="550" w:type="dxa"/>
          </w:tcPr>
          <w:p w:rsidR="00BA21E7" w:rsidRPr="00FE7062" w:rsidRDefault="00BA21E7" w:rsidP="00C03F8E">
            <w:pPr>
              <w:ind w:left="0"/>
              <w:jc w:val="center"/>
              <w:rPr>
                <w:rFonts w:ascii="Arial" w:eastAsia="Arial Unicode MS" w:hAnsi="Arial" w:cs="Arial"/>
              </w:rPr>
            </w:pPr>
            <w:r w:rsidRPr="00FE7062">
              <w:rPr>
                <w:rFonts w:ascii="Arial" w:eastAsia="Arial Unicode MS" w:hAnsi="Arial" w:cs="Arial"/>
              </w:rPr>
              <w:t>6</w:t>
            </w:r>
          </w:p>
        </w:tc>
        <w:tc>
          <w:tcPr>
            <w:tcW w:w="1687"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Pie de Página</w:t>
            </w:r>
          </w:p>
        </w:tc>
        <w:tc>
          <w:tcPr>
            <w:tcW w:w="2053"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990"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2200" w:type="dxa"/>
          </w:tcPr>
          <w:p w:rsidR="00BA21E7" w:rsidRPr="00FE7062" w:rsidRDefault="00BA21E7" w:rsidP="00C03F8E">
            <w:pPr>
              <w:ind w:left="0"/>
              <w:rPr>
                <w:rFonts w:ascii="Arial" w:eastAsia="Arial Unicode MS" w:hAnsi="Arial" w:cs="Arial"/>
              </w:rPr>
            </w:pPr>
            <w:r w:rsidRPr="00FE7062">
              <w:rPr>
                <w:rFonts w:ascii="Arial" w:eastAsia="Arial Unicode MS" w:hAnsi="Arial" w:cs="Arial"/>
              </w:rPr>
              <w:t>Arial + Normal</w:t>
            </w:r>
          </w:p>
        </w:tc>
        <w:tc>
          <w:tcPr>
            <w:tcW w:w="795"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c>
          <w:tcPr>
            <w:tcW w:w="896" w:type="dxa"/>
          </w:tcPr>
          <w:p w:rsidR="00BA21E7" w:rsidRPr="00FE7062" w:rsidRDefault="00BA21E7" w:rsidP="00C03F8E">
            <w:pPr>
              <w:ind w:left="0"/>
              <w:jc w:val="right"/>
              <w:rPr>
                <w:rFonts w:ascii="Arial" w:eastAsia="Arial Unicode MS" w:hAnsi="Arial" w:cs="Arial"/>
              </w:rPr>
            </w:pPr>
            <w:r w:rsidRPr="00FE7062">
              <w:rPr>
                <w:rFonts w:ascii="Arial" w:eastAsia="Arial Unicode MS" w:hAnsi="Arial" w:cs="Arial"/>
              </w:rPr>
              <w:t>8</w:t>
            </w:r>
          </w:p>
        </w:tc>
      </w:tr>
    </w:tbl>
    <w:p w:rsidR="00BA21E7" w:rsidRPr="008802C2" w:rsidRDefault="00BA21E7" w:rsidP="00361955">
      <w:pPr>
        <w:ind w:left="0"/>
        <w:rPr>
          <w:rFonts w:ascii="Arial" w:eastAsia="Arial Unicode MS" w:hAnsi="Arial" w:cs="Arial"/>
          <w:sz w:val="18"/>
          <w:szCs w:val="18"/>
        </w:rPr>
      </w:pPr>
      <w:r w:rsidRPr="008802C2">
        <w:rPr>
          <w:rFonts w:ascii="Arial" w:eastAsia="Arial Unicode MS" w:hAnsi="Arial" w:cs="Arial"/>
          <w:sz w:val="18"/>
          <w:szCs w:val="18"/>
        </w:rPr>
        <w:t>Tam. Rec.: Tamaño Recomendado</w:t>
      </w:r>
    </w:p>
    <w:p w:rsidR="00BA21E7" w:rsidRPr="008802C2" w:rsidRDefault="00BA21E7" w:rsidP="00361955">
      <w:pPr>
        <w:ind w:left="0"/>
        <w:rPr>
          <w:rFonts w:ascii="Arial" w:eastAsia="Arial Unicode MS" w:hAnsi="Arial" w:cs="Arial"/>
          <w:sz w:val="18"/>
          <w:szCs w:val="18"/>
        </w:rPr>
      </w:pPr>
      <w:r w:rsidRPr="008802C2">
        <w:rPr>
          <w:rFonts w:ascii="Arial" w:eastAsia="Arial Unicode MS" w:hAnsi="Arial" w:cs="Arial"/>
          <w:sz w:val="18"/>
          <w:szCs w:val="18"/>
        </w:rPr>
        <w:t>Tam. Esp.: Tamaño Especial</w:t>
      </w:r>
    </w:p>
    <w:p w:rsidR="00BA21E7" w:rsidRPr="00BA21E7" w:rsidRDefault="00BA21E7" w:rsidP="00BA21E7">
      <w:pPr>
        <w:rPr>
          <w:rFonts w:ascii="Arial" w:hAnsi="Arial" w:cs="Arial"/>
        </w:rPr>
      </w:pPr>
    </w:p>
    <w:p w:rsidR="00BA21E7" w:rsidRPr="00FE7062" w:rsidRDefault="00BA21E7" w:rsidP="000B5321">
      <w:pPr>
        <w:numPr>
          <w:ilvl w:val="0"/>
          <w:numId w:val="5"/>
        </w:numPr>
        <w:rPr>
          <w:rFonts w:ascii="Arial" w:eastAsia="Arial Unicode MS" w:hAnsi="Arial" w:cs="Arial"/>
          <w:sz w:val="22"/>
          <w:szCs w:val="22"/>
        </w:rPr>
      </w:pPr>
      <w:r w:rsidRPr="00FE7062">
        <w:rPr>
          <w:rFonts w:ascii="Arial" w:eastAsia="Arial Unicode MS" w:hAnsi="Arial" w:cs="Arial"/>
          <w:sz w:val="22"/>
          <w:szCs w:val="22"/>
        </w:rPr>
        <w:t xml:space="preserve">El </w:t>
      </w:r>
      <w:r w:rsidRPr="00FE7062">
        <w:rPr>
          <w:rFonts w:ascii="Arial" w:eastAsia="Arial Unicode MS" w:hAnsi="Arial" w:cs="Arial"/>
          <w:sz w:val="22"/>
          <w:szCs w:val="22"/>
          <w:u w:val="single"/>
        </w:rPr>
        <w:t>encabezado</w:t>
      </w:r>
      <w:r w:rsidRPr="00FE7062">
        <w:rPr>
          <w:rFonts w:ascii="Arial" w:eastAsia="Arial Unicode MS" w:hAnsi="Arial" w:cs="Arial"/>
          <w:sz w:val="22"/>
          <w:szCs w:val="22"/>
        </w:rPr>
        <w:t xml:space="preserve"> de los reportes deben cumplir con los siguientes requisitos de interfaz:</w:t>
      </w:r>
    </w:p>
    <w:p w:rsidR="00BA21E7" w:rsidRPr="00FE7062" w:rsidRDefault="00BA21E7" w:rsidP="00BA21E7">
      <w:pPr>
        <w:ind w:left="36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En la parte superior izquierda debe mostrarse el Escudo de Nicaragua</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En la parte superior Derecha debe mostrarse el Logo del </w:t>
      </w:r>
      <w:r w:rsidR="000249CB" w:rsidRPr="00FE7062">
        <w:rPr>
          <w:rFonts w:ascii="Arial" w:eastAsia="Arial Unicode MS" w:hAnsi="Arial" w:cs="Arial"/>
          <w:sz w:val="22"/>
          <w:szCs w:val="22"/>
        </w:rPr>
        <w:t>Programa de Micro Crédito Usura Cero.</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Entre los logos, en líneas separadas, y haciendo uso de las mayúsculas debe mostrarse:</w:t>
      </w:r>
    </w:p>
    <w:p w:rsidR="00BA21E7" w:rsidRPr="00BA21E7" w:rsidRDefault="00BA21E7" w:rsidP="00FE7062">
      <w:pPr>
        <w:ind w:left="1080"/>
        <w:rPr>
          <w:rFonts w:ascii="Arial" w:eastAsia="Arial Unicode MS" w:hAnsi="Arial" w:cs="Arial"/>
        </w:rPr>
      </w:pPr>
    </w:p>
    <w:p w:rsidR="00BA21E7" w:rsidRPr="00BA21E7" w:rsidRDefault="00BA21E7" w:rsidP="00FE7062">
      <w:pPr>
        <w:ind w:left="357"/>
        <w:jc w:val="center"/>
        <w:rPr>
          <w:rFonts w:ascii="Arial" w:eastAsia="Arial Unicode MS" w:hAnsi="Arial" w:cs="Arial"/>
        </w:rPr>
      </w:pPr>
      <w:r w:rsidRPr="00BA21E7">
        <w:rPr>
          <w:rFonts w:ascii="Arial" w:eastAsia="Arial Unicode MS" w:hAnsi="Arial" w:cs="Arial"/>
        </w:rPr>
        <w:t>REPUBLICA DE NICARAGUA</w:t>
      </w:r>
    </w:p>
    <w:p w:rsidR="00BA21E7" w:rsidRDefault="00BA21E7" w:rsidP="00FE7062">
      <w:pPr>
        <w:ind w:left="357"/>
        <w:jc w:val="center"/>
        <w:rPr>
          <w:rFonts w:ascii="Arial" w:eastAsia="Arial Unicode MS" w:hAnsi="Arial" w:cs="Arial"/>
        </w:rPr>
      </w:pPr>
      <w:r w:rsidRPr="00BA21E7">
        <w:rPr>
          <w:rFonts w:ascii="Arial" w:eastAsia="Arial Unicode MS" w:hAnsi="Arial" w:cs="Arial"/>
        </w:rPr>
        <w:t xml:space="preserve">MINISTERIO DE </w:t>
      </w:r>
      <w:r w:rsidR="000249CB">
        <w:rPr>
          <w:rFonts w:ascii="Arial" w:eastAsia="Arial Unicode MS" w:hAnsi="Arial" w:cs="Arial"/>
        </w:rPr>
        <w:t>FOMENTO, INDUSTRIA Y COMERCIO</w:t>
      </w:r>
    </w:p>
    <w:p w:rsidR="000249CB" w:rsidRPr="00BA21E7" w:rsidRDefault="000249CB" w:rsidP="00FE7062">
      <w:pPr>
        <w:ind w:left="357"/>
        <w:jc w:val="center"/>
        <w:rPr>
          <w:rFonts w:ascii="Arial" w:eastAsia="Arial Unicode MS" w:hAnsi="Arial" w:cs="Arial"/>
        </w:rPr>
      </w:pPr>
      <w:r>
        <w:rPr>
          <w:rFonts w:ascii="Arial" w:eastAsia="Arial Unicode MS" w:hAnsi="Arial" w:cs="Arial"/>
        </w:rPr>
        <w:t>PROGRAMA DE MICRO CREDITO USURA CERO</w:t>
      </w:r>
    </w:p>
    <w:p w:rsidR="00FE7062" w:rsidRDefault="00FE7062" w:rsidP="00FE7062">
      <w:pPr>
        <w:ind w:left="144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El tipo de fuente y el tamaño de la letra a utilizarse en las líneas del encabezado debe ser </w:t>
      </w:r>
      <w:r w:rsidRPr="00FE7062">
        <w:rPr>
          <w:rFonts w:ascii="Arial" w:eastAsia="Arial Unicode MS" w:hAnsi="Arial" w:cs="Arial"/>
          <w:b/>
          <w:sz w:val="22"/>
          <w:szCs w:val="22"/>
        </w:rPr>
        <w:t>Arial de 9</w:t>
      </w:r>
      <w:r w:rsidRPr="00FE7062">
        <w:rPr>
          <w:rFonts w:ascii="Arial" w:eastAsia="Arial Unicode MS" w:hAnsi="Arial" w:cs="Arial"/>
          <w:sz w:val="22"/>
          <w:szCs w:val="22"/>
        </w:rPr>
        <w:t xml:space="preserve"> y en </w:t>
      </w:r>
      <w:r w:rsidRPr="00FE7062">
        <w:rPr>
          <w:rFonts w:ascii="Arial" w:eastAsia="Arial Unicode MS" w:hAnsi="Arial" w:cs="Arial"/>
          <w:b/>
          <w:sz w:val="22"/>
          <w:szCs w:val="22"/>
        </w:rPr>
        <w:t>Negrita</w:t>
      </w:r>
      <w:r w:rsidRPr="00FE7062">
        <w:rPr>
          <w:rFonts w:ascii="Arial" w:eastAsia="Arial Unicode MS" w:hAnsi="Arial" w:cs="Arial"/>
          <w:sz w:val="22"/>
          <w:szCs w:val="22"/>
        </w:rPr>
        <w:t>.</w:t>
      </w:r>
    </w:p>
    <w:p w:rsidR="00BA21E7" w:rsidRDefault="00BA21E7" w:rsidP="00BA21E7">
      <w:pPr>
        <w:ind w:left="360"/>
        <w:jc w:val="center"/>
        <w:rPr>
          <w:rFonts w:ascii="Arial Unicode MS" w:eastAsia="Arial Unicode MS" w:hAnsi="Arial Unicode MS" w:cs="Arial Unicode MS"/>
        </w:rPr>
      </w:pPr>
    </w:p>
    <w:p w:rsidR="00BA21E7" w:rsidRPr="00FE7062" w:rsidRDefault="00BA21E7" w:rsidP="000B5321">
      <w:pPr>
        <w:numPr>
          <w:ilvl w:val="0"/>
          <w:numId w:val="5"/>
        </w:numPr>
        <w:rPr>
          <w:rFonts w:ascii="Arial" w:eastAsia="Arial Unicode MS" w:hAnsi="Arial" w:cs="Arial"/>
          <w:sz w:val="22"/>
          <w:szCs w:val="22"/>
        </w:rPr>
      </w:pPr>
      <w:r w:rsidRPr="00FE7062">
        <w:rPr>
          <w:rFonts w:ascii="Arial" w:eastAsia="Arial Unicode MS" w:hAnsi="Arial" w:cs="Arial"/>
          <w:sz w:val="22"/>
          <w:szCs w:val="22"/>
        </w:rPr>
        <w:t xml:space="preserve">El </w:t>
      </w:r>
      <w:r w:rsidRPr="00FE7062">
        <w:rPr>
          <w:rFonts w:ascii="Arial" w:eastAsia="Arial Unicode MS" w:hAnsi="Arial" w:cs="Arial"/>
          <w:sz w:val="22"/>
          <w:szCs w:val="22"/>
          <w:u w:val="single"/>
        </w:rPr>
        <w:t>título del Reporte</w:t>
      </w:r>
      <w:r w:rsidRPr="00FE7062">
        <w:rPr>
          <w:rFonts w:ascii="Arial" w:eastAsia="Arial Unicode MS" w:hAnsi="Arial" w:cs="Arial"/>
          <w:sz w:val="22"/>
          <w:szCs w:val="22"/>
        </w:rPr>
        <w:t xml:space="preserve"> debe cumplir con los siguientes requerimientos:</w:t>
      </w:r>
    </w:p>
    <w:p w:rsidR="00BA21E7" w:rsidRPr="00FE7062" w:rsidRDefault="00BA21E7" w:rsidP="00BA21E7">
      <w:pPr>
        <w:ind w:left="36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Mostrarse en forma de tipo Oración, a menos que sea una </w:t>
      </w:r>
      <w:r w:rsidRPr="00FE7062">
        <w:rPr>
          <w:rFonts w:ascii="Arial" w:eastAsia="Arial Unicode MS" w:hAnsi="Arial" w:cs="Arial"/>
          <w:i/>
          <w:sz w:val="22"/>
          <w:szCs w:val="22"/>
        </w:rPr>
        <w:t>excepción</w:t>
      </w:r>
      <w:r w:rsidRPr="00FE7062">
        <w:rPr>
          <w:rFonts w:ascii="Arial" w:eastAsia="Arial Unicode MS" w:hAnsi="Arial" w:cs="Arial"/>
          <w:sz w:val="22"/>
          <w:szCs w:val="22"/>
        </w:rPr>
        <w:t>, lea la nota de excepciones, en caso de no serlo debe usarse combinación de letras Mayúsculas y Minúsculas.</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El título debe redactarse haciendo referencia directa a la información que se está mostrando obviando palabras redundantes como “</w:t>
      </w:r>
      <w:r w:rsidRPr="00FE7062">
        <w:rPr>
          <w:rFonts w:ascii="Arial" w:eastAsia="Arial Unicode MS" w:hAnsi="Arial" w:cs="Arial"/>
          <w:sz w:val="22"/>
          <w:szCs w:val="22"/>
          <w:u w:val="single"/>
        </w:rPr>
        <w:t>Reporte de”,</w:t>
      </w:r>
      <w:r w:rsidRPr="00FE7062">
        <w:rPr>
          <w:rFonts w:ascii="Arial" w:eastAsia="Arial Unicode MS" w:hAnsi="Arial" w:cs="Arial"/>
          <w:sz w:val="22"/>
          <w:szCs w:val="22"/>
        </w:rPr>
        <w:t xml:space="preserve"> </w:t>
      </w:r>
      <w:r w:rsidRPr="00FE7062">
        <w:rPr>
          <w:rFonts w:ascii="Arial" w:eastAsia="Arial Unicode MS" w:hAnsi="Arial" w:cs="Arial"/>
          <w:sz w:val="22"/>
          <w:szCs w:val="22"/>
          <w:u w:val="single"/>
        </w:rPr>
        <w:t>“Listado de”</w:t>
      </w:r>
      <w:r w:rsidRPr="00FE7062">
        <w:rPr>
          <w:rFonts w:ascii="Arial" w:eastAsia="Arial Unicode MS" w:hAnsi="Arial" w:cs="Arial"/>
          <w:sz w:val="22"/>
          <w:szCs w:val="22"/>
        </w:rPr>
        <w:t xml:space="preserve">, </w:t>
      </w:r>
      <w:r w:rsidRPr="00FE7062">
        <w:rPr>
          <w:rFonts w:ascii="Arial" w:eastAsia="Arial Unicode MS" w:hAnsi="Arial" w:cs="Arial"/>
          <w:sz w:val="22"/>
          <w:szCs w:val="22"/>
          <w:u w:val="single"/>
        </w:rPr>
        <w:t xml:space="preserve">“Catálogo de”, </w:t>
      </w:r>
      <w:r w:rsidRPr="00FE7062">
        <w:rPr>
          <w:rFonts w:ascii="Arial" w:eastAsia="Arial Unicode MS" w:hAnsi="Arial" w:cs="Arial"/>
          <w:sz w:val="22"/>
          <w:szCs w:val="22"/>
        </w:rPr>
        <w:t>antes del título. Algunos títulos de Reporte válido son:</w:t>
      </w:r>
    </w:p>
    <w:p w:rsidR="00BA21E7" w:rsidRPr="00FE7062" w:rsidRDefault="00BA21E7" w:rsidP="00BA21E7">
      <w:pPr>
        <w:rPr>
          <w:rFonts w:ascii="Arial" w:eastAsia="Arial Unicode MS" w:hAnsi="Arial" w:cs="Arial"/>
          <w:sz w:val="22"/>
          <w:szCs w:val="22"/>
        </w:rPr>
      </w:pPr>
      <w:r w:rsidRPr="00FE7062">
        <w:rPr>
          <w:rFonts w:ascii="Arial" w:eastAsia="Arial Unicode MS" w:hAnsi="Arial" w:cs="Arial"/>
          <w:sz w:val="22"/>
          <w:szCs w:val="22"/>
        </w:rPr>
        <w:t>“Estructura Programática”, “Fuentes Específicas”,  “</w:t>
      </w:r>
      <w:r w:rsidR="000249CB" w:rsidRPr="00FE7062">
        <w:rPr>
          <w:rFonts w:ascii="Arial" w:eastAsia="Arial Unicode MS" w:hAnsi="Arial" w:cs="Arial"/>
          <w:sz w:val="22"/>
          <w:szCs w:val="22"/>
        </w:rPr>
        <w:t>Ficha de Inscripción</w:t>
      </w:r>
      <w:r w:rsidRPr="00FE7062">
        <w:rPr>
          <w:rFonts w:ascii="Arial" w:eastAsia="Arial Unicode MS" w:hAnsi="Arial" w:cs="Arial"/>
          <w:sz w:val="22"/>
          <w:szCs w:val="22"/>
        </w:rPr>
        <w:t>”.</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El título debe quedar centrado en el reporte.</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Debe incluir una separación aproximada de 1.5. línea entre el encabezado y el título del reporte. </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El tipo de Letra y tamaño a utilizar debe ser </w:t>
      </w:r>
      <w:r w:rsidRPr="00FE7062">
        <w:rPr>
          <w:rFonts w:ascii="Arial" w:eastAsia="Arial Unicode MS" w:hAnsi="Arial" w:cs="Arial"/>
          <w:b/>
          <w:sz w:val="22"/>
          <w:szCs w:val="22"/>
        </w:rPr>
        <w:t xml:space="preserve">Arial de 10 </w:t>
      </w:r>
      <w:r w:rsidRPr="00FE7062">
        <w:rPr>
          <w:rFonts w:ascii="Arial" w:eastAsia="Arial Unicode MS" w:hAnsi="Arial" w:cs="Arial"/>
          <w:sz w:val="22"/>
          <w:szCs w:val="22"/>
        </w:rPr>
        <w:t>y en</w:t>
      </w:r>
      <w:r w:rsidRPr="00FE7062">
        <w:rPr>
          <w:rFonts w:ascii="Arial" w:eastAsia="Arial Unicode MS" w:hAnsi="Arial" w:cs="Arial"/>
          <w:b/>
          <w:sz w:val="22"/>
          <w:szCs w:val="22"/>
        </w:rPr>
        <w:t xml:space="preserve"> Negrita.</w:t>
      </w:r>
    </w:p>
    <w:p w:rsidR="00BA21E7" w:rsidRPr="00FE7062" w:rsidRDefault="00BA21E7" w:rsidP="00BA21E7">
      <w:pPr>
        <w:ind w:left="360"/>
        <w:jc w:val="center"/>
        <w:rPr>
          <w:rFonts w:ascii="Arial Unicode MS" w:eastAsia="Arial Unicode MS" w:hAnsi="Arial Unicode MS" w:cs="Arial Unicode MS"/>
          <w:sz w:val="22"/>
          <w:szCs w:val="22"/>
        </w:rPr>
      </w:pPr>
    </w:p>
    <w:p w:rsidR="00BA21E7" w:rsidRPr="00FE7062" w:rsidRDefault="00BA21E7" w:rsidP="00BA21E7">
      <w:pPr>
        <w:ind w:left="360"/>
        <w:rPr>
          <w:rFonts w:ascii="Arial" w:eastAsia="Arial Unicode MS" w:hAnsi="Arial" w:cs="Arial"/>
          <w:sz w:val="22"/>
          <w:szCs w:val="22"/>
        </w:rPr>
      </w:pPr>
      <w:r w:rsidRPr="00FE7062">
        <w:rPr>
          <w:rFonts w:ascii="Arial" w:eastAsia="Arial Unicode MS" w:hAnsi="Arial" w:cs="Arial"/>
          <w:b/>
          <w:sz w:val="22"/>
          <w:szCs w:val="22"/>
        </w:rPr>
        <w:t>Excepción</w:t>
      </w:r>
      <w:r w:rsidRPr="00FE7062">
        <w:rPr>
          <w:rFonts w:ascii="Arial" w:eastAsia="Arial Unicode MS" w:hAnsi="Arial" w:cs="Arial"/>
          <w:sz w:val="22"/>
          <w:szCs w:val="22"/>
        </w:rPr>
        <w:t xml:space="preserve">: En el caso que se requiera mostrar el título del reporte con solo letras mayúsculas y no en forma de tipo Oración debe cambiarse el tamaño de la letra a </w:t>
      </w:r>
      <w:r w:rsidRPr="00FE7062">
        <w:rPr>
          <w:rFonts w:ascii="Arial" w:eastAsia="Arial Unicode MS" w:hAnsi="Arial" w:cs="Arial"/>
          <w:b/>
          <w:sz w:val="22"/>
          <w:szCs w:val="22"/>
        </w:rPr>
        <w:t>Arial de 9</w:t>
      </w:r>
      <w:r w:rsidRPr="00FE7062">
        <w:rPr>
          <w:rFonts w:ascii="Arial" w:eastAsia="Arial Unicode MS" w:hAnsi="Arial" w:cs="Arial"/>
          <w:sz w:val="22"/>
          <w:szCs w:val="22"/>
        </w:rPr>
        <w:t xml:space="preserve"> y en </w:t>
      </w:r>
      <w:r w:rsidRPr="00FE7062">
        <w:rPr>
          <w:rFonts w:ascii="Arial" w:eastAsia="Arial Unicode MS" w:hAnsi="Arial" w:cs="Arial"/>
          <w:b/>
          <w:sz w:val="22"/>
          <w:szCs w:val="22"/>
        </w:rPr>
        <w:t>Negrita</w:t>
      </w:r>
      <w:r w:rsidRPr="00FE7062">
        <w:rPr>
          <w:rFonts w:ascii="Arial" w:eastAsia="Arial Unicode MS" w:hAnsi="Arial" w:cs="Arial"/>
          <w:sz w:val="22"/>
          <w:szCs w:val="22"/>
        </w:rPr>
        <w:t>.</w:t>
      </w:r>
    </w:p>
    <w:p w:rsidR="000249CB" w:rsidRPr="00FE7062" w:rsidRDefault="000249CB" w:rsidP="000249CB">
      <w:pPr>
        <w:ind w:left="720"/>
        <w:rPr>
          <w:rFonts w:ascii="Arial" w:eastAsia="Arial Unicode MS" w:hAnsi="Arial" w:cs="Arial"/>
          <w:sz w:val="22"/>
          <w:szCs w:val="22"/>
        </w:rPr>
      </w:pPr>
    </w:p>
    <w:p w:rsidR="00BA21E7" w:rsidRPr="00FE7062" w:rsidRDefault="00BA21E7" w:rsidP="000B5321">
      <w:pPr>
        <w:numPr>
          <w:ilvl w:val="0"/>
          <w:numId w:val="5"/>
        </w:numPr>
        <w:rPr>
          <w:rFonts w:ascii="Arial" w:eastAsia="Arial Unicode MS" w:hAnsi="Arial" w:cs="Arial"/>
          <w:sz w:val="22"/>
          <w:szCs w:val="22"/>
        </w:rPr>
      </w:pPr>
      <w:r w:rsidRPr="00FE7062">
        <w:rPr>
          <w:rFonts w:ascii="Arial" w:eastAsia="Arial Unicode MS" w:hAnsi="Arial" w:cs="Arial"/>
          <w:sz w:val="22"/>
          <w:szCs w:val="22"/>
        </w:rPr>
        <w:t xml:space="preserve">La </w:t>
      </w:r>
      <w:r w:rsidRPr="00FE7062">
        <w:rPr>
          <w:rFonts w:ascii="Arial" w:eastAsia="Arial Unicode MS" w:hAnsi="Arial" w:cs="Arial"/>
          <w:sz w:val="22"/>
          <w:szCs w:val="22"/>
          <w:u w:val="single"/>
        </w:rPr>
        <w:t xml:space="preserve">información de Encabezado </w:t>
      </w:r>
      <w:r w:rsidRPr="00FE7062">
        <w:rPr>
          <w:rFonts w:ascii="Arial" w:eastAsia="Arial Unicode MS" w:hAnsi="Arial" w:cs="Arial"/>
          <w:sz w:val="22"/>
          <w:szCs w:val="22"/>
        </w:rPr>
        <w:t>debe cumplir con los siguientes elementos:</w:t>
      </w:r>
    </w:p>
    <w:p w:rsidR="00BA21E7" w:rsidRPr="00FE7062" w:rsidRDefault="00BA21E7" w:rsidP="00BA21E7">
      <w:pPr>
        <w:ind w:left="36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Mostrar el </w:t>
      </w:r>
      <w:r w:rsidR="000249CB" w:rsidRPr="00FE7062">
        <w:rPr>
          <w:rFonts w:ascii="Arial" w:eastAsia="Arial Unicode MS" w:hAnsi="Arial" w:cs="Arial"/>
          <w:b/>
          <w:sz w:val="22"/>
          <w:szCs w:val="22"/>
        </w:rPr>
        <w:t>Módulo</w:t>
      </w:r>
      <w:r w:rsidRPr="00FE7062">
        <w:rPr>
          <w:rFonts w:ascii="Arial" w:eastAsia="Arial Unicode MS" w:hAnsi="Arial" w:cs="Arial"/>
          <w:sz w:val="22"/>
          <w:szCs w:val="22"/>
        </w:rPr>
        <w:t xml:space="preserve"> al que pertenece el reporte que se está emitiendo.</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Mostrar el </w:t>
      </w:r>
      <w:r w:rsidR="000249CB" w:rsidRPr="00FE7062">
        <w:rPr>
          <w:rFonts w:ascii="Arial" w:eastAsia="Arial Unicode MS" w:hAnsi="Arial" w:cs="Arial"/>
          <w:b/>
          <w:sz w:val="22"/>
          <w:szCs w:val="22"/>
        </w:rPr>
        <w:t>Código</w:t>
      </w:r>
      <w:r w:rsidRPr="00FE7062">
        <w:rPr>
          <w:rFonts w:ascii="Arial" w:eastAsia="Arial Unicode MS" w:hAnsi="Arial" w:cs="Arial"/>
          <w:b/>
          <w:sz w:val="22"/>
          <w:szCs w:val="22"/>
        </w:rPr>
        <w:t xml:space="preserve"> del Reporte</w:t>
      </w:r>
      <w:r w:rsidRPr="00FE7062">
        <w:rPr>
          <w:rFonts w:ascii="Arial" w:eastAsia="Arial Unicode MS" w:hAnsi="Arial" w:cs="Arial"/>
          <w:sz w:val="22"/>
          <w:szCs w:val="22"/>
        </w:rPr>
        <w:t xml:space="preserve"> </w:t>
      </w:r>
      <w:r w:rsidR="000249CB" w:rsidRPr="00FE7062">
        <w:rPr>
          <w:rFonts w:ascii="Arial" w:eastAsia="Arial Unicode MS" w:hAnsi="Arial" w:cs="Arial"/>
          <w:sz w:val="22"/>
          <w:szCs w:val="22"/>
        </w:rPr>
        <w:t>conformado por el prefijo del módulo más número consecutivo</w:t>
      </w:r>
      <w:r w:rsidRPr="00FE7062">
        <w:rPr>
          <w:rFonts w:ascii="Arial" w:eastAsia="Arial Unicode MS" w:hAnsi="Arial" w:cs="Arial"/>
          <w:sz w:val="22"/>
          <w:szCs w:val="22"/>
        </w:rPr>
        <w:t xml:space="preserve">. Ejemplos de valores válidos son: </w:t>
      </w:r>
      <w:r w:rsidR="000249CB" w:rsidRPr="00FE7062">
        <w:rPr>
          <w:rFonts w:ascii="Arial" w:eastAsia="Arial Unicode MS" w:hAnsi="Arial" w:cs="Arial"/>
          <w:b/>
          <w:i/>
          <w:sz w:val="22"/>
          <w:szCs w:val="22"/>
        </w:rPr>
        <w:t>Cl001</w:t>
      </w:r>
      <w:r w:rsidR="000249CB" w:rsidRPr="00FE7062">
        <w:rPr>
          <w:rFonts w:ascii="Arial" w:eastAsia="Arial Unicode MS" w:hAnsi="Arial" w:cs="Arial"/>
          <w:i/>
          <w:sz w:val="22"/>
          <w:szCs w:val="22"/>
        </w:rPr>
        <w:t>.</w:t>
      </w:r>
      <w:r w:rsidRPr="00FE7062">
        <w:rPr>
          <w:rFonts w:ascii="Arial" w:eastAsia="Arial Unicode MS" w:hAnsi="Arial" w:cs="Arial"/>
          <w:i/>
          <w:sz w:val="22"/>
          <w:szCs w:val="22"/>
        </w:rPr>
        <w:t xml:space="preserve"> </w:t>
      </w:r>
    </w:p>
    <w:p w:rsidR="00BA21E7" w:rsidRPr="00FE7062" w:rsidRDefault="00BA21E7" w:rsidP="00BA21E7">
      <w:pPr>
        <w:ind w:left="108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Mostrar el </w:t>
      </w:r>
      <w:r w:rsidRPr="00FE7062">
        <w:rPr>
          <w:rFonts w:ascii="Arial" w:eastAsia="Arial Unicode MS" w:hAnsi="Arial" w:cs="Arial"/>
          <w:b/>
          <w:sz w:val="22"/>
          <w:szCs w:val="22"/>
        </w:rPr>
        <w:t>Usuario</w:t>
      </w:r>
      <w:r w:rsidRPr="00FE7062">
        <w:rPr>
          <w:rFonts w:ascii="Arial" w:eastAsia="Arial Unicode MS" w:hAnsi="Arial" w:cs="Arial"/>
          <w:sz w:val="22"/>
          <w:szCs w:val="22"/>
        </w:rPr>
        <w:t xml:space="preserve"> correspondiente al Login del Usuario que se conecta al sistema.</w:t>
      </w:r>
    </w:p>
    <w:p w:rsidR="00BA21E7" w:rsidRPr="00FE7062" w:rsidRDefault="00BA21E7" w:rsidP="00BA21E7">
      <w:pPr>
        <w:ind w:left="0"/>
        <w:jc w:val="left"/>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Mostrar la </w:t>
      </w:r>
      <w:r w:rsidRPr="00FE7062">
        <w:rPr>
          <w:rFonts w:ascii="Arial" w:eastAsia="Arial Unicode MS" w:hAnsi="Arial" w:cs="Arial"/>
          <w:b/>
          <w:sz w:val="22"/>
          <w:szCs w:val="22"/>
        </w:rPr>
        <w:t xml:space="preserve">Fecha </w:t>
      </w:r>
      <w:r w:rsidRPr="00FE7062">
        <w:rPr>
          <w:rFonts w:ascii="Arial" w:eastAsia="Arial Unicode MS" w:hAnsi="Arial" w:cs="Arial"/>
          <w:sz w:val="22"/>
          <w:szCs w:val="22"/>
        </w:rPr>
        <w:t>actual en formato de dd/mm/yyyy.</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Mostrar la </w:t>
      </w:r>
      <w:r w:rsidRPr="00FE7062">
        <w:rPr>
          <w:rFonts w:ascii="Arial" w:eastAsia="Arial Unicode MS" w:hAnsi="Arial" w:cs="Arial"/>
          <w:b/>
          <w:sz w:val="22"/>
          <w:szCs w:val="22"/>
        </w:rPr>
        <w:t xml:space="preserve">Hora </w:t>
      </w:r>
      <w:r w:rsidRPr="00FE7062">
        <w:rPr>
          <w:rFonts w:ascii="Arial" w:eastAsia="Arial Unicode MS" w:hAnsi="Arial" w:cs="Arial"/>
          <w:sz w:val="22"/>
          <w:szCs w:val="22"/>
        </w:rPr>
        <w:t>actual en formato hh:mm:ss (am/pm)</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El tipo de letra y tamaño a utilizarse debe ser </w:t>
      </w:r>
      <w:r w:rsidRPr="00FE7062">
        <w:rPr>
          <w:rFonts w:ascii="Arial" w:eastAsia="Arial Unicode MS" w:hAnsi="Arial" w:cs="Arial"/>
          <w:b/>
          <w:sz w:val="22"/>
          <w:szCs w:val="22"/>
        </w:rPr>
        <w:t>Arial de 8</w:t>
      </w:r>
      <w:r w:rsidRPr="00FE7062">
        <w:rPr>
          <w:rFonts w:ascii="Arial" w:eastAsia="Arial Unicode MS" w:hAnsi="Arial" w:cs="Arial"/>
          <w:sz w:val="22"/>
          <w:szCs w:val="22"/>
        </w:rPr>
        <w:t xml:space="preserve">, Normal. </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El orden, la posición y alineaciones </w:t>
      </w:r>
      <w:r w:rsidR="000249CB" w:rsidRPr="00FE7062">
        <w:rPr>
          <w:rFonts w:ascii="Arial" w:eastAsia="Arial Unicode MS" w:hAnsi="Arial" w:cs="Arial"/>
          <w:sz w:val="22"/>
          <w:szCs w:val="22"/>
        </w:rPr>
        <w:t xml:space="preserve">debe </w:t>
      </w:r>
      <w:r w:rsidRPr="00FE7062">
        <w:rPr>
          <w:rFonts w:ascii="Arial" w:eastAsia="Arial Unicode MS" w:hAnsi="Arial" w:cs="Arial"/>
          <w:sz w:val="22"/>
          <w:szCs w:val="22"/>
        </w:rPr>
        <w:t>respet</w:t>
      </w:r>
      <w:r w:rsidR="000249CB" w:rsidRPr="00FE7062">
        <w:rPr>
          <w:rFonts w:ascii="Arial" w:eastAsia="Arial Unicode MS" w:hAnsi="Arial" w:cs="Arial"/>
          <w:sz w:val="22"/>
          <w:szCs w:val="22"/>
        </w:rPr>
        <w:t>ar</w:t>
      </w:r>
      <w:r w:rsidRPr="00FE7062">
        <w:rPr>
          <w:rFonts w:ascii="Arial" w:eastAsia="Arial Unicode MS" w:hAnsi="Arial" w:cs="Arial"/>
          <w:sz w:val="22"/>
          <w:szCs w:val="22"/>
        </w:rPr>
        <w:t xml:space="preserve"> que la parte izquierda comprende el </w:t>
      </w:r>
      <w:r w:rsidR="000249CB" w:rsidRPr="00FE7062">
        <w:rPr>
          <w:rFonts w:ascii="Arial" w:eastAsia="Arial Unicode MS" w:hAnsi="Arial" w:cs="Arial"/>
          <w:sz w:val="22"/>
          <w:szCs w:val="22"/>
        </w:rPr>
        <w:t>Módulo</w:t>
      </w:r>
      <w:r w:rsidRPr="00FE7062">
        <w:rPr>
          <w:rFonts w:ascii="Arial" w:eastAsia="Arial Unicode MS" w:hAnsi="Arial" w:cs="Arial"/>
          <w:sz w:val="22"/>
          <w:szCs w:val="22"/>
        </w:rPr>
        <w:t xml:space="preserve"> y </w:t>
      </w:r>
      <w:r w:rsidR="000249CB" w:rsidRPr="00FE7062">
        <w:rPr>
          <w:rFonts w:ascii="Arial" w:eastAsia="Arial Unicode MS" w:hAnsi="Arial" w:cs="Arial"/>
          <w:sz w:val="22"/>
          <w:szCs w:val="22"/>
        </w:rPr>
        <w:t xml:space="preserve">Código del </w:t>
      </w:r>
      <w:r w:rsidRPr="00FE7062">
        <w:rPr>
          <w:rFonts w:ascii="Arial" w:eastAsia="Arial Unicode MS" w:hAnsi="Arial" w:cs="Arial"/>
          <w:sz w:val="22"/>
          <w:szCs w:val="22"/>
        </w:rPr>
        <w:t>Reporte y la derecha el Usuario, Fecha y Hora.</w:t>
      </w:r>
    </w:p>
    <w:p w:rsidR="00BA21E7" w:rsidRPr="00BA21E7" w:rsidRDefault="00BA21E7" w:rsidP="00BA21E7">
      <w:pPr>
        <w:rPr>
          <w:rFonts w:ascii="Arial" w:eastAsia="Arial Unicode MS" w:hAnsi="Arial" w:cs="Arial"/>
        </w:rPr>
      </w:pPr>
    </w:p>
    <w:p w:rsidR="00BA21E7" w:rsidRPr="00FE7062" w:rsidRDefault="00BA21E7" w:rsidP="000B5321">
      <w:pPr>
        <w:numPr>
          <w:ilvl w:val="0"/>
          <w:numId w:val="5"/>
        </w:numPr>
        <w:rPr>
          <w:rFonts w:ascii="Arial" w:eastAsia="Arial Unicode MS" w:hAnsi="Arial" w:cs="Arial"/>
          <w:sz w:val="22"/>
          <w:szCs w:val="22"/>
        </w:rPr>
      </w:pPr>
      <w:r w:rsidRPr="00FE7062">
        <w:rPr>
          <w:rFonts w:ascii="Arial" w:eastAsia="Arial Unicode MS" w:hAnsi="Arial" w:cs="Arial"/>
          <w:sz w:val="22"/>
          <w:szCs w:val="22"/>
          <w:u w:val="single"/>
        </w:rPr>
        <w:t>Las</w:t>
      </w:r>
      <w:r w:rsidRPr="00FE7062">
        <w:rPr>
          <w:rFonts w:ascii="Arial" w:eastAsia="Arial Unicode MS" w:hAnsi="Arial" w:cs="Arial"/>
          <w:sz w:val="22"/>
          <w:szCs w:val="22"/>
        </w:rPr>
        <w:t xml:space="preserve"> </w:t>
      </w:r>
      <w:r w:rsidRPr="00FE7062">
        <w:rPr>
          <w:rFonts w:ascii="Arial" w:eastAsia="Arial Unicode MS" w:hAnsi="Arial" w:cs="Arial"/>
          <w:sz w:val="22"/>
          <w:szCs w:val="22"/>
          <w:u w:val="single"/>
        </w:rPr>
        <w:t>columnas del Reporte</w:t>
      </w:r>
      <w:r w:rsidRPr="00FE7062">
        <w:rPr>
          <w:rFonts w:ascii="Arial" w:eastAsia="Arial Unicode MS" w:hAnsi="Arial" w:cs="Arial"/>
          <w:sz w:val="22"/>
          <w:szCs w:val="22"/>
        </w:rPr>
        <w:t xml:space="preserve"> deben cumplir con los siguientes requerimientos:</w:t>
      </w:r>
    </w:p>
    <w:p w:rsidR="00BA21E7" w:rsidRPr="00FE7062" w:rsidRDefault="00BA21E7" w:rsidP="00BA21E7">
      <w:pPr>
        <w:ind w:left="36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Mostrarse en formato de tipo Oración, es decir haciendo uso de combinaciones de letras mayúsculas y minúsculas.</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El tipo de letra debe ser </w:t>
      </w:r>
      <w:r w:rsidRPr="00FE7062">
        <w:rPr>
          <w:rFonts w:ascii="Arial" w:eastAsia="Arial Unicode MS" w:hAnsi="Arial" w:cs="Arial"/>
          <w:b/>
          <w:sz w:val="22"/>
          <w:szCs w:val="22"/>
        </w:rPr>
        <w:t>Arial de 8 en Negrita</w:t>
      </w:r>
    </w:p>
    <w:p w:rsidR="00BA21E7" w:rsidRPr="00FE7062" w:rsidRDefault="00BA21E7" w:rsidP="00BA21E7">
      <w:pPr>
        <w:ind w:left="0"/>
        <w:rPr>
          <w:rFonts w:ascii="Arial" w:eastAsia="Arial Unicode MS" w:hAnsi="Arial" w:cs="Arial"/>
          <w:sz w:val="22"/>
          <w:szCs w:val="22"/>
        </w:rPr>
      </w:pPr>
    </w:p>
    <w:p w:rsidR="00BA21E7" w:rsidRPr="00FE7062" w:rsidRDefault="00BA21E7" w:rsidP="000B5321">
      <w:pPr>
        <w:numPr>
          <w:ilvl w:val="1"/>
          <w:numId w:val="5"/>
        </w:numPr>
        <w:rPr>
          <w:rFonts w:ascii="Arial" w:eastAsia="Arial Unicode MS" w:hAnsi="Arial" w:cs="Arial"/>
          <w:sz w:val="22"/>
          <w:szCs w:val="22"/>
        </w:rPr>
      </w:pPr>
      <w:r w:rsidRPr="00FE7062">
        <w:rPr>
          <w:rFonts w:ascii="Arial" w:eastAsia="Arial Unicode MS" w:hAnsi="Arial" w:cs="Arial"/>
          <w:sz w:val="22"/>
          <w:szCs w:val="22"/>
        </w:rPr>
        <w:t xml:space="preserve">Hacer uso de líneas que permitan distinguir los títulos de encabezado de las columnas del reporte (antes y después del nombre de las columnas), esto debe de aplicarse en todos los listados, a excepción de los formatos o formularios predefinidos por el usuario. </w:t>
      </w:r>
    </w:p>
    <w:p w:rsidR="000249CB" w:rsidRPr="00FE7062" w:rsidRDefault="000249CB" w:rsidP="00BA21E7">
      <w:pPr>
        <w:ind w:left="360"/>
        <w:rPr>
          <w:rFonts w:ascii="Arial" w:eastAsia="Arial Unicode MS" w:hAnsi="Arial" w:cs="Arial"/>
          <w:b/>
          <w:sz w:val="22"/>
          <w:szCs w:val="22"/>
        </w:rPr>
      </w:pPr>
    </w:p>
    <w:p w:rsidR="00BA21E7" w:rsidRPr="00FE7062" w:rsidRDefault="00BA21E7" w:rsidP="00BA21E7">
      <w:pPr>
        <w:ind w:left="360"/>
        <w:rPr>
          <w:rFonts w:ascii="Arial" w:eastAsia="Arial Unicode MS" w:hAnsi="Arial" w:cs="Arial"/>
          <w:sz w:val="22"/>
          <w:szCs w:val="22"/>
        </w:rPr>
      </w:pPr>
      <w:r w:rsidRPr="00FE7062">
        <w:rPr>
          <w:rFonts w:ascii="Arial" w:eastAsia="Arial Unicode MS" w:hAnsi="Arial" w:cs="Arial"/>
          <w:b/>
          <w:sz w:val="22"/>
          <w:szCs w:val="22"/>
        </w:rPr>
        <w:t>Excepción</w:t>
      </w:r>
      <w:r w:rsidRPr="00FE7062">
        <w:rPr>
          <w:rFonts w:ascii="Arial" w:eastAsia="Arial Unicode MS" w:hAnsi="Arial" w:cs="Arial"/>
          <w:sz w:val="22"/>
          <w:szCs w:val="22"/>
        </w:rPr>
        <w:t xml:space="preserve">: En caso que el </w:t>
      </w:r>
      <w:r w:rsidRPr="00FE7062">
        <w:rPr>
          <w:rFonts w:ascii="Arial" w:eastAsia="Arial Unicode MS" w:hAnsi="Arial" w:cs="Arial"/>
          <w:b/>
          <w:sz w:val="22"/>
          <w:szCs w:val="22"/>
        </w:rPr>
        <w:t>contenido</w:t>
      </w:r>
      <w:r w:rsidRPr="00FE7062">
        <w:rPr>
          <w:rFonts w:ascii="Arial" w:eastAsia="Arial Unicode MS" w:hAnsi="Arial" w:cs="Arial"/>
          <w:sz w:val="22"/>
          <w:szCs w:val="22"/>
        </w:rPr>
        <w:t xml:space="preserve"> del reporte contenga el </w:t>
      </w:r>
      <w:r w:rsidRPr="00FE7062">
        <w:rPr>
          <w:rFonts w:ascii="Arial" w:eastAsia="Arial Unicode MS" w:hAnsi="Arial" w:cs="Arial"/>
          <w:b/>
          <w:sz w:val="22"/>
          <w:szCs w:val="22"/>
        </w:rPr>
        <w:t>tamaño menor permisible</w:t>
      </w:r>
      <w:r w:rsidRPr="00FE7062">
        <w:rPr>
          <w:rFonts w:ascii="Arial" w:eastAsia="Arial Unicode MS" w:hAnsi="Arial" w:cs="Arial"/>
          <w:sz w:val="22"/>
          <w:szCs w:val="22"/>
        </w:rPr>
        <w:t xml:space="preserve"> que es 6 pto entonces el tamaño de letra de las columnas puede llegar a ser de </w:t>
      </w:r>
      <w:r w:rsidRPr="00FE7062">
        <w:rPr>
          <w:rFonts w:ascii="Arial" w:eastAsia="Arial Unicode MS" w:hAnsi="Arial" w:cs="Arial"/>
          <w:b/>
          <w:sz w:val="22"/>
          <w:szCs w:val="22"/>
        </w:rPr>
        <w:t>7 pto</w:t>
      </w:r>
      <w:r w:rsidRPr="00FE7062">
        <w:rPr>
          <w:rFonts w:ascii="Arial" w:eastAsia="Arial Unicode MS" w:hAnsi="Arial" w:cs="Arial"/>
          <w:sz w:val="22"/>
          <w:szCs w:val="22"/>
        </w:rPr>
        <w:t>. Además se permite obviar las negritas como elemento de presentación de los encabezados de las columnas.</w:t>
      </w:r>
    </w:p>
    <w:p w:rsidR="000249CB" w:rsidRPr="00FE7062" w:rsidRDefault="000249CB" w:rsidP="000249CB">
      <w:pPr>
        <w:ind w:left="720"/>
        <w:rPr>
          <w:rFonts w:ascii="Arial" w:eastAsia="Arial Unicode MS" w:hAnsi="Arial" w:cs="Arial"/>
          <w:i/>
          <w:sz w:val="22"/>
          <w:szCs w:val="22"/>
        </w:rPr>
      </w:pPr>
    </w:p>
    <w:p w:rsidR="00BA21E7" w:rsidRPr="00FE7062" w:rsidRDefault="00BA21E7" w:rsidP="000B5321">
      <w:pPr>
        <w:numPr>
          <w:ilvl w:val="0"/>
          <w:numId w:val="5"/>
        </w:numPr>
        <w:rPr>
          <w:rFonts w:ascii="Arial" w:eastAsia="Arial Unicode MS" w:hAnsi="Arial" w:cs="Arial"/>
          <w:i/>
          <w:sz w:val="22"/>
          <w:szCs w:val="22"/>
        </w:rPr>
      </w:pPr>
      <w:r w:rsidRPr="00FE7062">
        <w:rPr>
          <w:rFonts w:ascii="Arial" w:eastAsia="Arial Unicode MS" w:hAnsi="Arial" w:cs="Arial"/>
          <w:sz w:val="22"/>
          <w:szCs w:val="22"/>
        </w:rPr>
        <w:t xml:space="preserve">El </w:t>
      </w:r>
      <w:r w:rsidRPr="00FE7062">
        <w:rPr>
          <w:rFonts w:ascii="Arial" w:eastAsia="Arial Unicode MS" w:hAnsi="Arial" w:cs="Arial"/>
          <w:sz w:val="22"/>
          <w:szCs w:val="22"/>
          <w:u w:val="single"/>
        </w:rPr>
        <w:t>contenido del reporte</w:t>
      </w:r>
      <w:r w:rsidRPr="00FE7062">
        <w:rPr>
          <w:rFonts w:ascii="Arial" w:eastAsia="Arial Unicode MS" w:hAnsi="Arial" w:cs="Arial"/>
          <w:sz w:val="22"/>
          <w:szCs w:val="22"/>
        </w:rPr>
        <w:t xml:space="preserve"> debe mostrarse en Arial de 8 y en formato Normal. En cuanto al contenido a mostrarse se hacen las siguientes recomendaciones:</w:t>
      </w:r>
    </w:p>
    <w:p w:rsidR="00BA21E7" w:rsidRPr="00BA21E7" w:rsidRDefault="00BA21E7" w:rsidP="00BA21E7">
      <w:pPr>
        <w:ind w:left="360"/>
        <w:rPr>
          <w:rFonts w:ascii="Arial" w:eastAsia="Arial Unicode MS" w:hAnsi="Arial" w:cs="Arial"/>
          <w:i/>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lastRenderedPageBreak/>
        <w:t>Si el contenido requiere mostrar columnas de tipo fecha, centrar el titulo de la columna al igual que el contenido, puesto que su dimensión es uniforme a un formato.</w:t>
      </w:r>
    </w:p>
    <w:p w:rsidR="00BA21E7" w:rsidRPr="00FE7062" w:rsidRDefault="00BA21E7" w:rsidP="00BA21E7">
      <w:pPr>
        <w:ind w:left="108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Si el contenido requiere mostrar montos, alinearlos a la derecha y formatearlos.</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i/>
          <w:sz w:val="22"/>
          <w:szCs w:val="22"/>
        </w:rPr>
        <w:t>Si el contenido requiere mostrar descripciones o textos, alinearlos a la izquierda.</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Si el contenido requiere mostrar valores de tipo booleano utilizar Check Box como presentación, el marcado indica un Sí y el desmarcado un No. </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En caso que el contenido incluya maestros detalle se recomienda evitar el uso de los sombreados puesto que en impresoras matriciales se pierde legibilidad. </w:t>
      </w: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Para los agrupamientos utilizar elementos, como Mayúscula, negrita o Líneas para distinguir los encabezados del detalle.</w:t>
      </w:r>
    </w:p>
    <w:p w:rsidR="00BA21E7" w:rsidRPr="00FE7062" w:rsidRDefault="00BA21E7" w:rsidP="00BA21E7">
      <w:pPr>
        <w:ind w:left="1080"/>
        <w:rPr>
          <w:rFonts w:ascii="Arial" w:eastAsia="Arial Unicode MS" w:hAnsi="Arial" w:cs="Arial"/>
          <w:sz w:val="22"/>
          <w:szCs w:val="22"/>
        </w:rPr>
      </w:pPr>
    </w:p>
    <w:p w:rsidR="00BA21E7" w:rsidRPr="00FE7062" w:rsidRDefault="00BA21E7" w:rsidP="00BA21E7">
      <w:pPr>
        <w:ind w:left="360"/>
        <w:rPr>
          <w:rFonts w:ascii="Arial" w:eastAsia="Arial Unicode MS" w:hAnsi="Arial" w:cs="Arial"/>
          <w:sz w:val="22"/>
          <w:szCs w:val="22"/>
        </w:rPr>
      </w:pPr>
      <w:r w:rsidRPr="00FE7062">
        <w:rPr>
          <w:rFonts w:ascii="Arial" w:eastAsia="Arial Unicode MS" w:hAnsi="Arial" w:cs="Arial"/>
          <w:b/>
          <w:sz w:val="22"/>
          <w:szCs w:val="22"/>
        </w:rPr>
        <w:t>Excepción</w:t>
      </w:r>
      <w:r w:rsidRPr="00FE7062">
        <w:rPr>
          <w:rFonts w:ascii="Arial" w:eastAsia="Arial Unicode MS" w:hAnsi="Arial" w:cs="Arial"/>
          <w:sz w:val="22"/>
          <w:szCs w:val="22"/>
        </w:rPr>
        <w:t xml:space="preserve">: El contenido del reporte puede tener un tamaño de </w:t>
      </w:r>
      <w:r w:rsidRPr="00FE7062">
        <w:rPr>
          <w:rFonts w:ascii="Arial" w:eastAsia="Arial Unicode MS" w:hAnsi="Arial" w:cs="Arial"/>
          <w:b/>
          <w:sz w:val="22"/>
          <w:szCs w:val="22"/>
        </w:rPr>
        <w:t>7 o 6 pto</w:t>
      </w:r>
      <w:r w:rsidRPr="00FE7062">
        <w:rPr>
          <w:rFonts w:ascii="Arial" w:eastAsia="Arial Unicode MS" w:hAnsi="Arial" w:cs="Arial"/>
          <w:sz w:val="22"/>
          <w:szCs w:val="22"/>
        </w:rPr>
        <w:t>. En los casos que la información a mostrar sea demasiada, siempre se recomienda utilizar la combinación de tamaños de fuentes de mayor tamaño, ver la tabla de valores que combina los tamaños para mayor aclaración.</w:t>
      </w:r>
    </w:p>
    <w:p w:rsidR="00BA21E7" w:rsidRPr="00FE7062" w:rsidRDefault="00BA21E7" w:rsidP="00BA21E7">
      <w:pPr>
        <w:ind w:left="1080"/>
        <w:rPr>
          <w:rFonts w:ascii="Arial" w:eastAsia="Arial Unicode MS" w:hAnsi="Arial" w:cs="Arial"/>
          <w:sz w:val="22"/>
          <w:szCs w:val="22"/>
        </w:rPr>
      </w:pPr>
    </w:p>
    <w:p w:rsidR="00BA21E7" w:rsidRPr="00FE7062" w:rsidRDefault="00BA21E7" w:rsidP="000B5321">
      <w:pPr>
        <w:numPr>
          <w:ilvl w:val="0"/>
          <w:numId w:val="5"/>
        </w:numPr>
        <w:rPr>
          <w:rFonts w:ascii="Arial" w:eastAsia="Arial Unicode MS" w:hAnsi="Arial" w:cs="Arial"/>
          <w:i/>
          <w:sz w:val="22"/>
          <w:szCs w:val="22"/>
        </w:rPr>
      </w:pPr>
      <w:r w:rsidRPr="00FE7062">
        <w:rPr>
          <w:rFonts w:ascii="Arial" w:eastAsia="Arial Unicode MS" w:hAnsi="Arial" w:cs="Arial"/>
          <w:sz w:val="22"/>
          <w:szCs w:val="22"/>
        </w:rPr>
        <w:t xml:space="preserve">El </w:t>
      </w:r>
      <w:r w:rsidRPr="00FE7062">
        <w:rPr>
          <w:rFonts w:ascii="Arial" w:eastAsia="Arial Unicode MS" w:hAnsi="Arial" w:cs="Arial"/>
          <w:sz w:val="22"/>
          <w:szCs w:val="22"/>
          <w:u w:val="single"/>
        </w:rPr>
        <w:t>pié del reporte</w:t>
      </w:r>
      <w:r w:rsidRPr="00FE7062">
        <w:rPr>
          <w:rFonts w:ascii="Arial" w:eastAsia="Arial Unicode MS" w:hAnsi="Arial" w:cs="Arial"/>
          <w:sz w:val="22"/>
          <w:szCs w:val="22"/>
        </w:rPr>
        <w:t xml:space="preserve"> debe incorporar los siguientes elementos:</w:t>
      </w:r>
    </w:p>
    <w:p w:rsidR="00BA21E7" w:rsidRPr="00FE7062" w:rsidRDefault="00BA21E7" w:rsidP="00BA21E7">
      <w:pPr>
        <w:ind w:left="36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i/>
          <w:sz w:val="22"/>
          <w:szCs w:val="22"/>
        </w:rPr>
        <w:t>Lí</w:t>
      </w:r>
      <w:r w:rsidRPr="00FE7062">
        <w:rPr>
          <w:rFonts w:ascii="Arial" w:eastAsia="Arial Unicode MS" w:hAnsi="Arial" w:cs="Arial"/>
          <w:sz w:val="22"/>
          <w:szCs w:val="22"/>
        </w:rPr>
        <w:t>nea de separación entre el contenido y el Pié del reporte.</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Alineado a la derecha el Número de la Página. El contenido debe mostrarse en el siguiente formato Página No.{#} de {#CantPaginas}. </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Alineado a la izquierda deben incluirse los parámetros del reporte, utilizar la etiqueta </w:t>
      </w:r>
      <w:r w:rsidRPr="00FE7062">
        <w:rPr>
          <w:rFonts w:ascii="Arial" w:eastAsia="Arial Unicode MS" w:hAnsi="Arial" w:cs="Arial"/>
          <w:b/>
          <w:sz w:val="22"/>
          <w:szCs w:val="22"/>
        </w:rPr>
        <w:t>Parámetros del Reporte</w:t>
      </w:r>
      <w:r w:rsidRPr="00FE7062">
        <w:rPr>
          <w:rFonts w:ascii="Arial" w:eastAsia="Arial Unicode MS" w:hAnsi="Arial" w:cs="Arial"/>
          <w:sz w:val="22"/>
          <w:szCs w:val="22"/>
        </w:rPr>
        <w:t xml:space="preserve">: seguido del </w:t>
      </w:r>
      <w:r w:rsidRPr="00FE7062">
        <w:rPr>
          <w:rFonts w:ascii="Arial" w:eastAsia="Arial Unicode MS" w:hAnsi="Arial" w:cs="Arial"/>
          <w:b/>
          <w:sz w:val="22"/>
          <w:szCs w:val="22"/>
        </w:rPr>
        <w:t>Nombre del Parámetro</w:t>
      </w:r>
      <w:r w:rsidRPr="00FE7062">
        <w:rPr>
          <w:rFonts w:ascii="Arial" w:eastAsia="Arial Unicode MS" w:hAnsi="Arial" w:cs="Arial"/>
          <w:sz w:val="22"/>
          <w:szCs w:val="22"/>
        </w:rPr>
        <w:t xml:space="preserve"> + </w:t>
      </w:r>
      <w:r w:rsidRPr="00FE7062">
        <w:rPr>
          <w:rFonts w:ascii="Arial" w:eastAsia="Arial Unicode MS" w:hAnsi="Arial" w:cs="Arial"/>
          <w:b/>
          <w:sz w:val="22"/>
          <w:szCs w:val="22"/>
        </w:rPr>
        <w:t>Valor</w:t>
      </w:r>
      <w:r w:rsidRPr="00FE7062">
        <w:rPr>
          <w:rFonts w:ascii="Arial" w:eastAsia="Arial Unicode MS" w:hAnsi="Arial" w:cs="Arial"/>
          <w:sz w:val="22"/>
          <w:szCs w:val="22"/>
        </w:rPr>
        <w:t xml:space="preserve">. </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 xml:space="preserve">El tipo de letra y tamaño debe </w:t>
      </w:r>
      <w:r w:rsidRPr="00FE7062">
        <w:rPr>
          <w:rFonts w:ascii="Arial" w:eastAsia="Arial Unicode MS" w:hAnsi="Arial" w:cs="Arial"/>
          <w:b/>
          <w:sz w:val="22"/>
          <w:szCs w:val="22"/>
        </w:rPr>
        <w:t>ser Arial de 8 y Normal</w:t>
      </w:r>
      <w:r w:rsidRPr="00FE7062">
        <w:rPr>
          <w:rFonts w:ascii="Arial" w:eastAsia="Arial Unicode MS" w:hAnsi="Arial" w:cs="Arial"/>
          <w:sz w:val="22"/>
          <w:szCs w:val="22"/>
        </w:rPr>
        <w:t>.</w:t>
      </w:r>
    </w:p>
    <w:p w:rsidR="00BA21E7" w:rsidRPr="00FE7062" w:rsidRDefault="00BA21E7" w:rsidP="00BA21E7">
      <w:pPr>
        <w:ind w:left="0"/>
        <w:rPr>
          <w:rFonts w:ascii="Arial" w:eastAsia="Arial Unicode MS" w:hAnsi="Arial" w:cs="Arial"/>
          <w:i/>
          <w:sz w:val="22"/>
          <w:szCs w:val="22"/>
        </w:rPr>
      </w:pPr>
    </w:p>
    <w:p w:rsidR="00BA21E7" w:rsidRPr="00FE7062" w:rsidRDefault="00BA21E7" w:rsidP="000B5321">
      <w:pPr>
        <w:numPr>
          <w:ilvl w:val="1"/>
          <w:numId w:val="5"/>
        </w:numPr>
        <w:rPr>
          <w:rFonts w:ascii="Arial" w:eastAsia="Arial Unicode MS" w:hAnsi="Arial" w:cs="Arial"/>
          <w:i/>
          <w:sz w:val="22"/>
          <w:szCs w:val="22"/>
        </w:rPr>
      </w:pPr>
      <w:r w:rsidRPr="00FE7062">
        <w:rPr>
          <w:rFonts w:ascii="Arial" w:eastAsia="Arial Unicode MS" w:hAnsi="Arial" w:cs="Arial"/>
          <w:sz w:val="22"/>
          <w:szCs w:val="22"/>
        </w:rPr>
        <w:t>En el pie de página solamente se puede incluir información correspondiente a los parámetros y el Número de la Página.</w:t>
      </w:r>
    </w:p>
    <w:p w:rsidR="00BA21E7" w:rsidRPr="00805585" w:rsidRDefault="00BA21E7" w:rsidP="00BA21E7">
      <w:pPr>
        <w:ind w:left="1080"/>
        <w:rPr>
          <w:rFonts w:ascii="Arial Unicode MS" w:eastAsia="Arial Unicode MS" w:hAnsi="Arial Unicode MS" w:cs="Arial Unicode MS"/>
          <w:i/>
        </w:rPr>
      </w:pPr>
    </w:p>
    <w:p w:rsidR="00494DAC" w:rsidRDefault="00BA21E7" w:rsidP="00494DAC">
      <w:pPr>
        <w:keepNext/>
        <w:ind w:left="1080"/>
      </w:pPr>
      <w:r>
        <w:rPr>
          <w:rFonts w:ascii="Arial Unicode MS" w:eastAsia="Arial Unicode MS" w:hAnsi="Arial Unicode MS" w:cs="Arial Unicode MS"/>
          <w:i/>
          <w:noProof/>
        </w:rPr>
        <w:pict>
          <v:group id="_x0000_s1332" style="position:absolute;left:0;text-align:left;margin-left:45pt;margin-top:9pt;width:6in;height:54pt;z-index:251657728" coordorigin="2601,1597" coordsize="8640,1080">
            <v:shape id="_x0000_s1333" type="#_x0000_t202" style="position:absolute;left:4941;top:2047;width:3420;height:360" stroked="f">
              <v:textbox>
                <w:txbxContent>
                  <w:p w:rsidR="00224794" w:rsidRPr="00B64D71" w:rsidRDefault="00224794" w:rsidP="003816DD">
                    <w:pPr>
                      <w:ind w:left="0"/>
                      <w:rPr>
                        <w:rFonts w:ascii="Arial Unicode MS" w:eastAsia="Arial Unicode MS" w:hAnsi="Arial Unicode MS" w:cs="Arial Unicode MS"/>
                        <w:color w:val="FF0000"/>
                        <w:sz w:val="16"/>
                        <w:szCs w:val="16"/>
                      </w:rPr>
                    </w:pPr>
                    <w:r w:rsidRPr="00B64D71">
                      <w:rPr>
                        <w:rFonts w:ascii="Arial Unicode MS" w:eastAsia="Arial Unicode MS" w:hAnsi="Arial Unicode MS" w:cs="Arial Unicode MS"/>
                        <w:color w:val="FF0000"/>
                        <w:sz w:val="16"/>
                        <w:szCs w:val="16"/>
                      </w:rPr>
                      <w:t>Línea Divisora del Contenido y el Pié</w:t>
                    </w:r>
                  </w:p>
                </w:txbxContent>
              </v:textbox>
            </v:shape>
            <v:shape id="_x0000_s1334" type="#_x0000_t202" style="position:absolute;left:9261;top:2002;width:1980;height:360" stroked="f">
              <v:textbox>
                <w:txbxContent>
                  <w:p w:rsidR="00224794" w:rsidRPr="00B64D71" w:rsidRDefault="00224794" w:rsidP="003816DD">
                    <w:pPr>
                      <w:ind w:left="0"/>
                      <w:rPr>
                        <w:rFonts w:ascii="Arial Unicode MS" w:eastAsia="Arial Unicode MS" w:hAnsi="Arial Unicode MS" w:cs="Arial Unicode MS"/>
                        <w:color w:val="FF0000"/>
                        <w:sz w:val="16"/>
                        <w:szCs w:val="16"/>
                      </w:rPr>
                    </w:pPr>
                    <w:r>
                      <w:rPr>
                        <w:rFonts w:ascii="Arial Unicode MS" w:eastAsia="Arial Unicode MS" w:hAnsi="Arial Unicode MS" w:cs="Arial Unicode MS"/>
                        <w:color w:val="FF0000"/>
                        <w:sz w:val="16"/>
                        <w:szCs w:val="16"/>
                      </w:rPr>
                      <w:t>Número de Página</w:t>
                    </w:r>
                  </w:p>
                </w:txbxContent>
              </v:textbox>
            </v:shape>
            <v:line id="_x0000_s1335" style="position:absolute;flip:y" from="3501,1957" to="3501,2317" strokecolor="red">
              <v:stroke endarrow="block"/>
            </v:line>
            <v:line id="_x0000_s1336" style="position:absolute;flip:y" from="10161,1777" to="10161,2137" strokecolor="red">
              <v:stroke endarrow="block"/>
            </v:line>
            <v:line id="_x0000_s1337" style="position:absolute;flip:y" from="6381,1597" to="6381,2137" strokecolor="red">
              <v:stroke endarrow="block"/>
            </v:line>
            <v:shape id="_x0000_s1338" type="#_x0000_t202" style="position:absolute;left:2601;top:2317;width:2160;height:360" stroked="f">
              <v:textbox>
                <w:txbxContent>
                  <w:p w:rsidR="00224794" w:rsidRPr="00B64D71" w:rsidRDefault="00224794" w:rsidP="003816DD">
                    <w:pPr>
                      <w:ind w:left="0"/>
                      <w:rPr>
                        <w:rFonts w:ascii="Arial Unicode MS" w:eastAsia="Arial Unicode MS" w:hAnsi="Arial Unicode MS" w:cs="Arial Unicode MS"/>
                        <w:color w:val="FF0000"/>
                        <w:sz w:val="16"/>
                        <w:szCs w:val="16"/>
                      </w:rPr>
                    </w:pPr>
                    <w:r w:rsidRPr="00B64D71">
                      <w:rPr>
                        <w:rFonts w:ascii="Arial Unicode MS" w:eastAsia="Arial Unicode MS" w:hAnsi="Arial Unicode MS" w:cs="Arial Unicode MS"/>
                        <w:color w:val="FF0000"/>
                        <w:sz w:val="16"/>
                        <w:szCs w:val="16"/>
                      </w:rPr>
                      <w:t>Parámetros del Reporte</w:t>
                    </w:r>
                  </w:p>
                </w:txbxContent>
              </v:textbox>
            </v:shape>
          </v:group>
        </w:pict>
      </w:r>
      <w:r w:rsidR="00C86584">
        <w:rPr>
          <w:rFonts w:ascii="Arial Unicode MS" w:eastAsia="Arial Unicode MS" w:hAnsi="Arial Unicode MS" w:cs="Arial Unicode MS"/>
          <w:i/>
          <w:noProof/>
          <w:lang w:val="es-CO" w:eastAsia="es-CO"/>
        </w:rPr>
        <w:drawing>
          <wp:inline distT="0" distB="0" distL="0" distR="0">
            <wp:extent cx="5400675" cy="333375"/>
            <wp:effectExtent l="1905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400675" cy="333375"/>
                    </a:xfrm>
                    <a:prstGeom prst="rect">
                      <a:avLst/>
                    </a:prstGeom>
                    <a:noFill/>
                    <a:ln w="9525">
                      <a:noFill/>
                      <a:miter lim="800000"/>
                      <a:headEnd/>
                      <a:tailEnd/>
                    </a:ln>
                  </pic:spPr>
                </pic:pic>
              </a:graphicData>
            </a:graphic>
          </wp:inline>
        </w:drawing>
      </w:r>
    </w:p>
    <w:p w:rsidR="00494DAC" w:rsidRDefault="00494DAC" w:rsidP="00494DAC">
      <w:pPr>
        <w:pStyle w:val="Epgrafe"/>
        <w:jc w:val="both"/>
      </w:pPr>
    </w:p>
    <w:p w:rsidR="00494DAC" w:rsidRDefault="00494DAC" w:rsidP="00494DAC">
      <w:pPr>
        <w:pStyle w:val="Epgrafe"/>
        <w:jc w:val="both"/>
      </w:pPr>
    </w:p>
    <w:p w:rsidR="00BA21E7" w:rsidRPr="00494DAC" w:rsidRDefault="00494DAC" w:rsidP="00494DAC">
      <w:pPr>
        <w:pStyle w:val="Epgrafe"/>
        <w:ind w:left="290"/>
        <w:rPr>
          <w:rFonts w:ascii="Arial" w:hAnsi="Arial" w:cs="Arial"/>
          <w:b w:val="0"/>
        </w:rPr>
      </w:pPr>
      <w:bookmarkStart w:id="50" w:name="_Toc174161091"/>
      <w:r w:rsidRPr="00494DAC">
        <w:rPr>
          <w:rFonts w:ascii="Arial" w:hAnsi="Arial" w:cs="Arial"/>
          <w:b w:val="0"/>
        </w:rPr>
        <w:t xml:space="preserve">Ilustración </w:t>
      </w:r>
      <w:r w:rsidRPr="00494DAC">
        <w:rPr>
          <w:rFonts w:ascii="Arial" w:hAnsi="Arial" w:cs="Arial"/>
          <w:b w:val="0"/>
        </w:rPr>
        <w:fldChar w:fldCharType="begin"/>
      </w:r>
      <w:r w:rsidRPr="00494DAC">
        <w:rPr>
          <w:rFonts w:ascii="Arial" w:hAnsi="Arial" w:cs="Arial"/>
          <w:b w:val="0"/>
        </w:rPr>
        <w:instrText xml:space="preserve"> SEQ Ilustración \* ARABIC </w:instrText>
      </w:r>
      <w:r w:rsidRPr="00494DAC">
        <w:rPr>
          <w:rFonts w:ascii="Arial" w:hAnsi="Arial" w:cs="Arial"/>
          <w:b w:val="0"/>
        </w:rPr>
        <w:fldChar w:fldCharType="separate"/>
      </w:r>
      <w:r w:rsidR="009C39A1">
        <w:rPr>
          <w:rFonts w:ascii="Arial" w:hAnsi="Arial" w:cs="Arial"/>
          <w:b w:val="0"/>
          <w:noProof/>
        </w:rPr>
        <w:t>10</w:t>
      </w:r>
      <w:r w:rsidRPr="00494DAC">
        <w:rPr>
          <w:rFonts w:ascii="Arial" w:hAnsi="Arial" w:cs="Arial"/>
          <w:b w:val="0"/>
        </w:rPr>
        <w:fldChar w:fldCharType="end"/>
      </w:r>
      <w:r w:rsidRPr="00494DAC">
        <w:rPr>
          <w:rFonts w:ascii="Arial" w:hAnsi="Arial" w:cs="Arial"/>
          <w:b w:val="0"/>
        </w:rPr>
        <w:t>. Elementos del pie del reporte</w:t>
      </w:r>
      <w:bookmarkEnd w:id="50"/>
    </w:p>
    <w:p w:rsidR="00BA21E7" w:rsidRPr="00FE7062" w:rsidRDefault="00966060" w:rsidP="00124B9E">
      <w:pPr>
        <w:ind w:left="360"/>
        <w:rPr>
          <w:rFonts w:ascii="Arial" w:eastAsia="Arial Unicode MS" w:hAnsi="Arial" w:cs="Arial"/>
          <w:sz w:val="22"/>
          <w:szCs w:val="22"/>
        </w:rPr>
      </w:pPr>
      <w:r w:rsidRPr="00FE7062">
        <w:rPr>
          <w:rFonts w:ascii="Arial" w:eastAsia="Arial Unicode MS" w:hAnsi="Arial" w:cs="Arial"/>
          <w:b/>
          <w:sz w:val="22"/>
          <w:szCs w:val="22"/>
        </w:rPr>
        <w:t xml:space="preserve">Excepción: </w:t>
      </w:r>
      <w:r w:rsidRPr="00FE7062">
        <w:rPr>
          <w:rFonts w:ascii="Arial" w:eastAsia="Arial Unicode MS" w:hAnsi="Arial" w:cs="Arial"/>
          <w:sz w:val="22"/>
          <w:szCs w:val="22"/>
        </w:rPr>
        <w:t xml:space="preserve">En los casos que el contenido del reporte se esté mostrando con el tamaño de letra mínimo se permite cambiar el tamaño de la fuente de letra del pie del reporte a 7. </w:t>
      </w:r>
    </w:p>
    <w:sectPr w:rsidR="00BA21E7" w:rsidRPr="00FE7062" w:rsidSect="00FE7062">
      <w:pgSz w:w="12242" w:h="15842" w:code="1"/>
      <w:pgMar w:top="1418" w:right="1701" w:bottom="1418"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7F2" w:rsidRDefault="004027F2">
      <w:r>
        <w:separator/>
      </w:r>
    </w:p>
  </w:endnote>
  <w:endnote w:type="continuationSeparator" w:id="1">
    <w:p w:rsidR="004027F2" w:rsidRDefault="004027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unga">
    <w:panose1 w:val="00000400000000000000"/>
    <w:charset w:val="01"/>
    <w:family w:val="roman"/>
    <w:notTrueType/>
    <w:pitch w:val="variable"/>
    <w:sig w:usb0="00000000" w:usb1="00000000" w:usb2="00000000" w:usb3="00000000" w:csb0="00000000" w:csb1="00000000"/>
  </w:font>
  <w:font w:name="Microsoft Sans Serif">
    <w:panose1 w:val="020B0604020202020204"/>
    <w:charset w:val="00"/>
    <w:family w:val="swiss"/>
    <w:pitch w:val="variable"/>
    <w:sig w:usb0="61002BDF"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94" w:rsidRDefault="0022479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4794" w:rsidRDefault="00224794">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94" w:rsidRDefault="00224794">
    <w:pPr>
      <w:pStyle w:val="Piedepgina"/>
      <w:pBdr>
        <w:top w:val="single" w:sz="4" w:space="3" w:color="auto"/>
      </w:pBdr>
      <w:tabs>
        <w:tab w:val="clear" w:pos="8504"/>
        <w:tab w:val="right" w:pos="8647"/>
      </w:tabs>
      <w:ind w:left="0" w:right="193"/>
      <w:jc w:val="left"/>
      <w:rPr>
        <w:rFonts w:ascii="Helvetica" w:hAnsi="Helvetica"/>
        <w:color w:val="4D4D4D"/>
        <w:sz w:val="16"/>
        <w:szCs w:val="16"/>
      </w:rPr>
    </w:pPr>
    <w:r>
      <w:rPr>
        <w:rFonts w:ascii="Helvetica" w:hAnsi="Helvetica"/>
        <w:color w:val="4D4D4D"/>
        <w:sz w:val="16"/>
        <w:szCs w:val="16"/>
        <w:lang w:val="es-NI"/>
      </w:rPr>
      <w:tab/>
    </w:r>
    <w:r>
      <w:rPr>
        <w:rFonts w:ascii="Helvetica" w:hAnsi="Helvetica"/>
        <w:color w:val="4D4D4D"/>
        <w:sz w:val="16"/>
        <w:szCs w:val="16"/>
        <w:lang w:val="es-NI"/>
      </w:rPr>
      <w:tab/>
      <w:t xml:space="preserve">Página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PAGE </w:instrText>
    </w:r>
    <w:r>
      <w:rPr>
        <w:rStyle w:val="Nmerodepgina"/>
        <w:rFonts w:ascii="Helvetica" w:hAnsi="Helvetica"/>
        <w:color w:val="4D4D4D"/>
        <w:sz w:val="16"/>
        <w:szCs w:val="16"/>
      </w:rPr>
      <w:fldChar w:fldCharType="separate"/>
    </w:r>
    <w:r w:rsidR="00C86584">
      <w:rPr>
        <w:rStyle w:val="Nmerodepgina"/>
        <w:rFonts w:ascii="Helvetica" w:hAnsi="Helvetica"/>
        <w:noProof/>
        <w:color w:val="4D4D4D"/>
        <w:sz w:val="16"/>
        <w:szCs w:val="16"/>
      </w:rPr>
      <w:t>18</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de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NUMPAGES</w:instrText>
    </w:r>
    <w:r>
      <w:rPr>
        <w:rStyle w:val="Nmerodepgina"/>
        <w:rFonts w:ascii="Helvetica" w:hAnsi="Helvetica"/>
        <w:color w:val="4D4D4D"/>
        <w:sz w:val="16"/>
        <w:szCs w:val="16"/>
      </w:rPr>
      <w:fldChar w:fldCharType="separate"/>
    </w:r>
    <w:r w:rsidR="00C86584">
      <w:rPr>
        <w:rStyle w:val="Nmerodepgina"/>
        <w:rFonts w:ascii="Helvetica" w:hAnsi="Helvetica"/>
        <w:noProof/>
        <w:color w:val="4D4D4D"/>
        <w:sz w:val="16"/>
        <w:szCs w:val="16"/>
      </w:rPr>
      <w:t>20</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7F2" w:rsidRDefault="004027F2">
      <w:r>
        <w:separator/>
      </w:r>
    </w:p>
  </w:footnote>
  <w:footnote w:type="continuationSeparator" w:id="1">
    <w:p w:rsidR="004027F2" w:rsidRDefault="004027F2">
      <w:r>
        <w:continuationSeparator/>
      </w:r>
    </w:p>
  </w:footnote>
  <w:footnote w:id="2">
    <w:p w:rsidR="00224794" w:rsidRPr="00D24E4C" w:rsidRDefault="00224794" w:rsidP="005C3277">
      <w:pPr>
        <w:pStyle w:val="Textonotapie"/>
        <w:rPr>
          <w:rFonts w:ascii="Arial" w:hAnsi="Arial" w:cs="Arial"/>
          <w:color w:val="FF0000"/>
          <w:sz w:val="18"/>
          <w:szCs w:val="18"/>
        </w:rPr>
      </w:pPr>
      <w:r w:rsidRPr="00D24E4C">
        <w:rPr>
          <w:rStyle w:val="Refdenotaalpie"/>
          <w:rFonts w:ascii="Arial" w:hAnsi="Arial" w:cs="Arial"/>
          <w:sz w:val="18"/>
          <w:szCs w:val="18"/>
        </w:rPr>
        <w:footnoteRef/>
      </w:r>
      <w:r w:rsidRPr="00D24E4C">
        <w:rPr>
          <w:rFonts w:ascii="Arial" w:hAnsi="Arial" w:cs="Arial"/>
          <w:sz w:val="18"/>
          <w:szCs w:val="18"/>
        </w:rPr>
        <w:t xml:space="preserve"> Los archivos originales de los manuales de usuarios deberán de considerar la estructuración de títulos y subtítulos, viñetas, listas, etc., respetando estos estándares de tamaño, alineación y color para que la conversión a la ayuda en línea sea rápida.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94" w:rsidRDefault="00224794">
    <w:pPr>
      <w:pStyle w:val="Encabezado"/>
      <w:jc w:val="right"/>
      <w:rPr>
        <w:rFonts w:ascii="Helvetica" w:hAnsi="Helvetica"/>
        <w:color w:val="4D4D4D"/>
        <w:sz w:val="16"/>
        <w:szCs w:val="16"/>
        <w:lang w:val="es-NI"/>
      </w:rPr>
    </w:pPr>
    <w:r>
      <w:rPr>
        <w:rFonts w:ascii="Helvetica" w:hAnsi="Helvetica"/>
        <w:color w:val="4D4D4D"/>
        <w:sz w:val="16"/>
        <w:szCs w:val="16"/>
        <w:lang w:val="es-NI"/>
      </w:rPr>
      <w:t>Normas de Interfaz Gráfica</w:t>
    </w:r>
  </w:p>
  <w:p w:rsidR="00224794" w:rsidRDefault="00224794">
    <w:pPr>
      <w:pStyle w:val="Encabezado"/>
      <w:pBdr>
        <w:bottom w:val="single" w:sz="4" w:space="3" w:color="auto"/>
      </w:pBdr>
      <w:ind w:left="0"/>
      <w:jc w:val="right"/>
      <w:rPr>
        <w:rFonts w:ascii="Helvetica" w:hAnsi="Helvetica"/>
        <w:color w:val="4D4D4D"/>
        <w:sz w:val="16"/>
        <w:szCs w:val="16"/>
        <w:lang w:val="es-NI"/>
      </w:rPr>
    </w:pPr>
    <w:r w:rsidRPr="00E57F91">
      <w:rPr>
        <w:rFonts w:ascii="Helvetica" w:hAnsi="Helvetica"/>
        <w:color w:val="4D4D4D"/>
        <w:sz w:val="16"/>
        <w:szCs w:val="16"/>
        <w:lang w:val="es-NI"/>
      </w:rPr>
      <w:t xml:space="preserve">Sistema </w:t>
    </w:r>
    <w:r w:rsidR="00E57F91" w:rsidRPr="00E57F91">
      <w:rPr>
        <w:rFonts w:ascii="Helvetica" w:hAnsi="Helvetica"/>
        <w:color w:val="4D4D4D"/>
        <w:sz w:val="16"/>
        <w:szCs w:val="16"/>
        <w:lang w:val="es-NI"/>
      </w:rPr>
      <w:t xml:space="preserve">de </w:t>
    </w:r>
    <w:r w:rsidR="00AC636D">
      <w:rPr>
        <w:rFonts w:ascii="Helvetica" w:hAnsi="Helvetica"/>
        <w:color w:val="4D4D4D"/>
        <w:sz w:val="16"/>
        <w:szCs w:val="16"/>
        <w:lang w:val="es-NI"/>
      </w:rPr>
      <w:t>Micro Crédito</w:t>
    </w:r>
    <w:r w:rsidR="00E57F91" w:rsidRPr="00E57F91">
      <w:rPr>
        <w:rFonts w:ascii="Helvetica" w:hAnsi="Helvetica"/>
        <w:color w:val="4D4D4D"/>
        <w:sz w:val="16"/>
        <w:szCs w:val="16"/>
        <w:lang w:val="es-NI"/>
      </w:rPr>
      <w:t xml:space="preserve"> Usura Cero </w:t>
    </w:r>
    <w:r w:rsidRPr="00E57F91">
      <w:rPr>
        <w:rFonts w:ascii="Helvetica" w:hAnsi="Helvetica"/>
        <w:color w:val="4D4D4D"/>
        <w:sz w:val="16"/>
        <w:szCs w:val="16"/>
        <w:lang w:val="es-NI"/>
      </w:rPr>
      <w:t>“</w:t>
    </w:r>
    <w:r w:rsidR="00AC636D">
      <w:rPr>
        <w:rFonts w:ascii="Helvetica" w:hAnsi="Helvetica"/>
        <w:color w:val="4D4D4D"/>
        <w:sz w:val="16"/>
        <w:szCs w:val="16"/>
        <w:lang w:val="es-NI"/>
      </w:rPr>
      <w:t>SMUSURA0</w:t>
    </w:r>
    <w:r w:rsidRPr="00E57F91">
      <w:rPr>
        <w:rFonts w:ascii="Helvetica" w:hAnsi="Helvetica"/>
        <w:color w:val="4D4D4D"/>
        <w:sz w:val="16"/>
        <w:szCs w:val="16"/>
        <w:lang w:val="es-NI"/>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E"/>
      </v:shape>
    </w:pict>
  </w:numPicBullet>
  <w:numPicBullet w:numPicBulletId="1">
    <w:pict>
      <v:shape id="_x0000_i1033" type="#_x0000_t75" style="width:12pt;height:12pt" o:bullet="t">
        <v:imagedata r:id="rId2" o:title="Agregar16"/>
      </v:shape>
    </w:pict>
  </w:numPicBullet>
  <w:numPicBullet w:numPicBulletId="2">
    <w:pict>
      <v:shape id="_x0000_i1034" type="#_x0000_t75" style="width:12pt;height:12pt" o:bullet="t">
        <v:imagedata r:id="rId3" o:title="Edit16"/>
      </v:shape>
    </w:pict>
  </w:numPicBullet>
  <w:numPicBullet w:numPicBulletId="3">
    <w:pict>
      <v:shape id="_x0000_i1035" type="#_x0000_t75" style="width:14.25pt;height:11.25pt" o:bullet="t">
        <v:imagedata r:id="rId4" o:title=""/>
      </v:shape>
    </w:pict>
  </w:numPicBullet>
  <w:numPicBullet w:numPicBulletId="4">
    <w:pict>
      <v:shape id="_x0000_i1036" type="#_x0000_t75" style="width:9pt;height:9pt" o:bullet="t">
        <v:imagedata r:id="rId5" o:title="BD14582_"/>
      </v:shape>
    </w:pict>
  </w:numPicBullet>
  <w:numPicBullet w:numPicBulletId="5">
    <w:pict>
      <v:shape id="_x0000_i1037" type="#_x0000_t75" style="width:11.25pt;height:11.25pt" o:bullet="t">
        <v:imagedata r:id="rId6" o:title="BD14578_"/>
      </v:shape>
    </w:pict>
  </w:numPicBullet>
  <w:numPicBullet w:numPicBulletId="6">
    <w:pict>
      <v:shape id="_x0000_i1038" type="#_x0000_t75" style="width:11.25pt;height:9.75pt" o:bullet="t">
        <v:imagedata r:id="rId7" o:title="BD21300_"/>
      </v:shape>
    </w:pict>
  </w:numPicBullet>
  <w:abstractNum w:abstractNumId="0">
    <w:nsid w:val="FFFFFF7F"/>
    <w:multiLevelType w:val="singleLevel"/>
    <w:tmpl w:val="E5023D06"/>
    <w:lvl w:ilvl="0">
      <w:start w:val="1"/>
      <w:numFmt w:val="decimal"/>
      <w:pStyle w:val="Listaconnmeros2"/>
      <w:lvlText w:val="%1."/>
      <w:lvlJc w:val="left"/>
      <w:pPr>
        <w:tabs>
          <w:tab w:val="num" w:pos="643"/>
        </w:tabs>
        <w:ind w:left="643" w:hanging="360"/>
      </w:pPr>
    </w:lvl>
  </w:abstractNum>
  <w:abstractNum w:abstractNumId="1">
    <w:nsid w:val="13071F1A"/>
    <w:multiLevelType w:val="hybridMultilevel"/>
    <w:tmpl w:val="87CAD520"/>
    <w:lvl w:ilvl="0" w:tplc="0C0A000F">
      <w:start w:val="1"/>
      <w:numFmt w:val="decimal"/>
      <w:lvlText w:val="%1."/>
      <w:lvlJc w:val="left"/>
      <w:pPr>
        <w:tabs>
          <w:tab w:val="num" w:pos="1776"/>
        </w:tabs>
        <w:ind w:left="1776" w:hanging="360"/>
      </w:pPr>
      <w:rPr>
        <w:rFonts w:hint="default"/>
      </w:rPr>
    </w:lvl>
    <w:lvl w:ilvl="1" w:tplc="0C0A0017">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DAC0186"/>
    <w:multiLevelType w:val="hybridMultilevel"/>
    <w:tmpl w:val="46CA0EBE"/>
    <w:lvl w:ilvl="0" w:tplc="9FCCFF8A">
      <w:start w:val="1"/>
      <w:numFmt w:val="bullet"/>
      <w:lvlText w:val=""/>
      <w:lvlPicBulletId w:val="6"/>
      <w:lvlJc w:val="left"/>
      <w:pPr>
        <w:ind w:left="720" w:hanging="360"/>
      </w:pPr>
      <w:rPr>
        <w:rFonts w:ascii="Symbol" w:hAnsi="Symbol" w:hint="default"/>
        <w:color w:val="auto"/>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nsid w:val="26EF6B4E"/>
    <w:multiLevelType w:val="hybridMultilevel"/>
    <w:tmpl w:val="CB0034AE"/>
    <w:lvl w:ilvl="0" w:tplc="0C0A000F">
      <w:start w:val="1"/>
      <w:numFmt w:val="decimal"/>
      <w:lvlText w:val="%1."/>
      <w:lvlJc w:val="left"/>
      <w:pPr>
        <w:tabs>
          <w:tab w:val="num" w:pos="720"/>
        </w:tabs>
        <w:ind w:left="720" w:hanging="360"/>
      </w:pPr>
    </w:lvl>
    <w:lvl w:ilvl="1" w:tplc="0C0A0017">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D3663E"/>
    <w:multiLevelType w:val="hybridMultilevel"/>
    <w:tmpl w:val="2876A386"/>
    <w:lvl w:ilvl="0" w:tplc="9FCCFF8A">
      <w:start w:val="1"/>
      <w:numFmt w:val="bullet"/>
      <w:lvlText w:val=""/>
      <w:lvlPicBulletId w:val="6"/>
      <w:lvlJc w:val="left"/>
      <w:pPr>
        <w:tabs>
          <w:tab w:val="num" w:pos="1068"/>
        </w:tabs>
        <w:ind w:left="1068" w:hanging="360"/>
      </w:pPr>
      <w:rPr>
        <w:rFonts w:ascii="Symbol" w:hAnsi="Symbol" w:hint="default"/>
        <w:color w:val="auto"/>
      </w:rPr>
    </w:lvl>
    <w:lvl w:ilvl="1" w:tplc="0C0A0009">
      <w:start w:val="1"/>
      <w:numFmt w:val="bullet"/>
      <w:lvlText w:val=""/>
      <w:lvlJc w:val="left"/>
      <w:pPr>
        <w:tabs>
          <w:tab w:val="num" w:pos="372"/>
        </w:tabs>
        <w:ind w:left="372" w:hanging="360"/>
      </w:pPr>
      <w:rPr>
        <w:rFonts w:ascii="Wingdings" w:hAnsi="Wingdings" w:hint="default"/>
      </w:rPr>
    </w:lvl>
    <w:lvl w:ilvl="2" w:tplc="0C0A0005">
      <w:start w:val="1"/>
      <w:numFmt w:val="bullet"/>
      <w:lvlText w:val=""/>
      <w:lvlJc w:val="left"/>
      <w:pPr>
        <w:tabs>
          <w:tab w:val="num" w:pos="1092"/>
        </w:tabs>
        <w:ind w:left="1092" w:hanging="360"/>
      </w:pPr>
      <w:rPr>
        <w:rFonts w:ascii="Wingdings" w:hAnsi="Wingdings" w:hint="default"/>
      </w:rPr>
    </w:lvl>
    <w:lvl w:ilvl="3" w:tplc="0C0A0001">
      <w:start w:val="1"/>
      <w:numFmt w:val="bullet"/>
      <w:lvlText w:val=""/>
      <w:lvlJc w:val="left"/>
      <w:pPr>
        <w:tabs>
          <w:tab w:val="num" w:pos="1812"/>
        </w:tabs>
        <w:ind w:left="1812" w:hanging="360"/>
      </w:pPr>
      <w:rPr>
        <w:rFonts w:ascii="Symbol" w:hAnsi="Symbol" w:hint="default"/>
      </w:rPr>
    </w:lvl>
    <w:lvl w:ilvl="4" w:tplc="0C0A0003" w:tentative="1">
      <w:start w:val="1"/>
      <w:numFmt w:val="bullet"/>
      <w:lvlText w:val="o"/>
      <w:lvlJc w:val="left"/>
      <w:pPr>
        <w:tabs>
          <w:tab w:val="num" w:pos="2532"/>
        </w:tabs>
        <w:ind w:left="2532" w:hanging="360"/>
      </w:pPr>
      <w:rPr>
        <w:rFonts w:ascii="Courier New" w:hAnsi="Courier New" w:hint="default"/>
      </w:rPr>
    </w:lvl>
    <w:lvl w:ilvl="5" w:tplc="0C0A0005" w:tentative="1">
      <w:start w:val="1"/>
      <w:numFmt w:val="bullet"/>
      <w:lvlText w:val=""/>
      <w:lvlJc w:val="left"/>
      <w:pPr>
        <w:tabs>
          <w:tab w:val="num" w:pos="3252"/>
        </w:tabs>
        <w:ind w:left="3252" w:hanging="360"/>
      </w:pPr>
      <w:rPr>
        <w:rFonts w:ascii="Wingdings" w:hAnsi="Wingdings" w:hint="default"/>
      </w:rPr>
    </w:lvl>
    <w:lvl w:ilvl="6" w:tplc="0C0A0001" w:tentative="1">
      <w:start w:val="1"/>
      <w:numFmt w:val="bullet"/>
      <w:lvlText w:val=""/>
      <w:lvlJc w:val="left"/>
      <w:pPr>
        <w:tabs>
          <w:tab w:val="num" w:pos="3972"/>
        </w:tabs>
        <w:ind w:left="3972" w:hanging="360"/>
      </w:pPr>
      <w:rPr>
        <w:rFonts w:ascii="Symbol" w:hAnsi="Symbol" w:hint="default"/>
      </w:rPr>
    </w:lvl>
    <w:lvl w:ilvl="7" w:tplc="0C0A0003" w:tentative="1">
      <w:start w:val="1"/>
      <w:numFmt w:val="bullet"/>
      <w:lvlText w:val="o"/>
      <w:lvlJc w:val="left"/>
      <w:pPr>
        <w:tabs>
          <w:tab w:val="num" w:pos="4692"/>
        </w:tabs>
        <w:ind w:left="4692" w:hanging="360"/>
      </w:pPr>
      <w:rPr>
        <w:rFonts w:ascii="Courier New" w:hAnsi="Courier New" w:hint="default"/>
      </w:rPr>
    </w:lvl>
    <w:lvl w:ilvl="8" w:tplc="0C0A0005" w:tentative="1">
      <w:start w:val="1"/>
      <w:numFmt w:val="bullet"/>
      <w:lvlText w:val=""/>
      <w:lvlJc w:val="left"/>
      <w:pPr>
        <w:tabs>
          <w:tab w:val="num" w:pos="5412"/>
        </w:tabs>
        <w:ind w:left="5412" w:hanging="360"/>
      </w:pPr>
      <w:rPr>
        <w:rFonts w:ascii="Wingdings" w:hAnsi="Wingdings" w:hint="default"/>
      </w:rPr>
    </w:lvl>
  </w:abstractNum>
  <w:abstractNum w:abstractNumId="5">
    <w:nsid w:val="43DF7179"/>
    <w:multiLevelType w:val="hybridMultilevel"/>
    <w:tmpl w:val="D9AE66D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9A33601"/>
    <w:multiLevelType w:val="hybridMultilevel"/>
    <w:tmpl w:val="1BDAE5BE"/>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5CE343F6"/>
    <w:multiLevelType w:val="hybridMultilevel"/>
    <w:tmpl w:val="EB6A080C"/>
    <w:lvl w:ilvl="0" w:tplc="FB800A54">
      <w:start w:val="1"/>
      <w:numFmt w:val="bullet"/>
      <w:lvlText w:val=""/>
      <w:lvlPicBulletId w:val="5"/>
      <w:lvlJc w:val="left"/>
      <w:pPr>
        <w:tabs>
          <w:tab w:val="num" w:pos="720"/>
        </w:tabs>
        <w:ind w:left="720" w:hanging="360"/>
      </w:pPr>
      <w:rPr>
        <w:rFonts w:ascii="Symbol" w:hAnsi="Symbol" w:hint="default"/>
        <w:color w:val="auto"/>
      </w:rPr>
    </w:lvl>
    <w:lvl w:ilvl="1" w:tplc="0C0A0009">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F5E5893"/>
    <w:multiLevelType w:val="hybridMultilevel"/>
    <w:tmpl w:val="AE7C5A18"/>
    <w:lvl w:ilvl="0" w:tplc="9FCCFF8A">
      <w:start w:val="1"/>
      <w:numFmt w:val="bullet"/>
      <w:lvlText w:val=""/>
      <w:lvlPicBulletId w:val="6"/>
      <w:lvlJc w:val="left"/>
      <w:pPr>
        <w:ind w:left="1788" w:hanging="360"/>
      </w:pPr>
      <w:rPr>
        <w:rFonts w:ascii="Symbol" w:hAnsi="Symbol" w:hint="default"/>
        <w:color w:val="auto"/>
      </w:rPr>
    </w:lvl>
    <w:lvl w:ilvl="1" w:tplc="4C0A0003" w:tentative="1">
      <w:start w:val="1"/>
      <w:numFmt w:val="bullet"/>
      <w:lvlText w:val="o"/>
      <w:lvlJc w:val="left"/>
      <w:pPr>
        <w:ind w:left="2508" w:hanging="360"/>
      </w:pPr>
      <w:rPr>
        <w:rFonts w:ascii="Courier New" w:hAnsi="Courier New" w:cs="Courier New" w:hint="default"/>
      </w:rPr>
    </w:lvl>
    <w:lvl w:ilvl="2" w:tplc="4C0A0005" w:tentative="1">
      <w:start w:val="1"/>
      <w:numFmt w:val="bullet"/>
      <w:lvlText w:val=""/>
      <w:lvlJc w:val="left"/>
      <w:pPr>
        <w:ind w:left="3228" w:hanging="360"/>
      </w:pPr>
      <w:rPr>
        <w:rFonts w:ascii="Wingdings" w:hAnsi="Wingdings" w:hint="default"/>
      </w:rPr>
    </w:lvl>
    <w:lvl w:ilvl="3" w:tplc="4C0A0001" w:tentative="1">
      <w:start w:val="1"/>
      <w:numFmt w:val="bullet"/>
      <w:lvlText w:val=""/>
      <w:lvlJc w:val="left"/>
      <w:pPr>
        <w:ind w:left="3948" w:hanging="360"/>
      </w:pPr>
      <w:rPr>
        <w:rFonts w:ascii="Symbol" w:hAnsi="Symbol" w:hint="default"/>
      </w:rPr>
    </w:lvl>
    <w:lvl w:ilvl="4" w:tplc="4C0A0003" w:tentative="1">
      <w:start w:val="1"/>
      <w:numFmt w:val="bullet"/>
      <w:lvlText w:val="o"/>
      <w:lvlJc w:val="left"/>
      <w:pPr>
        <w:ind w:left="4668" w:hanging="360"/>
      </w:pPr>
      <w:rPr>
        <w:rFonts w:ascii="Courier New" w:hAnsi="Courier New" w:cs="Courier New" w:hint="default"/>
      </w:rPr>
    </w:lvl>
    <w:lvl w:ilvl="5" w:tplc="4C0A0005" w:tentative="1">
      <w:start w:val="1"/>
      <w:numFmt w:val="bullet"/>
      <w:lvlText w:val=""/>
      <w:lvlJc w:val="left"/>
      <w:pPr>
        <w:ind w:left="5388" w:hanging="360"/>
      </w:pPr>
      <w:rPr>
        <w:rFonts w:ascii="Wingdings" w:hAnsi="Wingdings" w:hint="default"/>
      </w:rPr>
    </w:lvl>
    <w:lvl w:ilvl="6" w:tplc="4C0A0001" w:tentative="1">
      <w:start w:val="1"/>
      <w:numFmt w:val="bullet"/>
      <w:lvlText w:val=""/>
      <w:lvlJc w:val="left"/>
      <w:pPr>
        <w:ind w:left="6108" w:hanging="360"/>
      </w:pPr>
      <w:rPr>
        <w:rFonts w:ascii="Symbol" w:hAnsi="Symbol" w:hint="default"/>
      </w:rPr>
    </w:lvl>
    <w:lvl w:ilvl="7" w:tplc="4C0A0003" w:tentative="1">
      <w:start w:val="1"/>
      <w:numFmt w:val="bullet"/>
      <w:lvlText w:val="o"/>
      <w:lvlJc w:val="left"/>
      <w:pPr>
        <w:ind w:left="6828" w:hanging="360"/>
      </w:pPr>
      <w:rPr>
        <w:rFonts w:ascii="Courier New" w:hAnsi="Courier New" w:cs="Courier New" w:hint="default"/>
      </w:rPr>
    </w:lvl>
    <w:lvl w:ilvl="8" w:tplc="4C0A0005" w:tentative="1">
      <w:start w:val="1"/>
      <w:numFmt w:val="bullet"/>
      <w:lvlText w:val=""/>
      <w:lvlJc w:val="left"/>
      <w:pPr>
        <w:ind w:left="7548" w:hanging="360"/>
      </w:pPr>
      <w:rPr>
        <w:rFonts w:ascii="Wingdings" w:hAnsi="Wingdings" w:hint="default"/>
      </w:rPr>
    </w:lvl>
  </w:abstractNum>
  <w:abstractNum w:abstractNumId="9">
    <w:nsid w:val="60A73112"/>
    <w:multiLevelType w:val="multilevel"/>
    <w:tmpl w:val="D55477AE"/>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1418" w:firstLine="0"/>
      </w:pPr>
      <w:rPr>
        <w:rFonts w:hint="default"/>
        <w:u w:val="none"/>
      </w:rPr>
    </w:lvl>
    <w:lvl w:ilvl="3">
      <w:start w:val="1"/>
      <w:numFmt w:val="decimal"/>
      <w:pStyle w:val="Ttulo4"/>
      <w:suff w:val="space"/>
      <w:lvlText w:val="%1.%2.%3.%4."/>
      <w:lvlJc w:val="left"/>
      <w:pPr>
        <w:ind w:left="1418" w:firstLine="0"/>
      </w:pPr>
      <w:rPr>
        <w:rFonts w:hint="default"/>
      </w:rPr>
    </w:lvl>
    <w:lvl w:ilvl="4">
      <w:start w:val="1"/>
      <w:numFmt w:val="decimal"/>
      <w:lvlText w:val="%1.%2.%3.%4.%5."/>
      <w:lvlJc w:val="left"/>
      <w:pPr>
        <w:tabs>
          <w:tab w:val="num" w:pos="6485"/>
        </w:tabs>
        <w:ind w:left="6197" w:hanging="792"/>
      </w:pPr>
      <w:rPr>
        <w:rFonts w:hint="default"/>
      </w:rPr>
    </w:lvl>
    <w:lvl w:ilvl="5">
      <w:start w:val="1"/>
      <w:numFmt w:val="decimal"/>
      <w:lvlText w:val="%1.%2.%3.%4.%5.%6."/>
      <w:lvlJc w:val="left"/>
      <w:pPr>
        <w:tabs>
          <w:tab w:val="num" w:pos="6845"/>
        </w:tabs>
        <w:ind w:left="6701" w:hanging="936"/>
      </w:pPr>
      <w:rPr>
        <w:rFonts w:hint="default"/>
      </w:rPr>
    </w:lvl>
    <w:lvl w:ilvl="6">
      <w:start w:val="1"/>
      <w:numFmt w:val="decimal"/>
      <w:lvlText w:val="%1.%2.%3.%4.%5.%6.%7."/>
      <w:lvlJc w:val="left"/>
      <w:pPr>
        <w:tabs>
          <w:tab w:val="num" w:pos="7565"/>
        </w:tabs>
        <w:ind w:left="7205" w:hanging="1080"/>
      </w:pPr>
      <w:rPr>
        <w:rFonts w:hint="default"/>
      </w:rPr>
    </w:lvl>
    <w:lvl w:ilvl="7">
      <w:start w:val="1"/>
      <w:numFmt w:val="decimal"/>
      <w:lvlText w:val="%1.%2.%3.%4.%5.%6.%7.%8."/>
      <w:lvlJc w:val="left"/>
      <w:pPr>
        <w:tabs>
          <w:tab w:val="num" w:pos="7925"/>
        </w:tabs>
        <w:ind w:left="7709" w:hanging="1224"/>
      </w:pPr>
      <w:rPr>
        <w:rFonts w:hint="default"/>
      </w:rPr>
    </w:lvl>
    <w:lvl w:ilvl="8">
      <w:start w:val="1"/>
      <w:numFmt w:val="decimal"/>
      <w:lvlText w:val="%1.%2.%3.%4.%5.%6.%7.%8.%9."/>
      <w:lvlJc w:val="left"/>
      <w:pPr>
        <w:tabs>
          <w:tab w:val="num" w:pos="8645"/>
        </w:tabs>
        <w:ind w:left="8285" w:hanging="1440"/>
      </w:pPr>
      <w:rPr>
        <w:rFonts w:hint="default"/>
      </w:rPr>
    </w:lvl>
  </w:abstractNum>
  <w:abstractNum w:abstractNumId="10">
    <w:nsid w:val="7F430AE8"/>
    <w:multiLevelType w:val="hybridMultilevel"/>
    <w:tmpl w:val="21340BA4"/>
    <w:lvl w:ilvl="0" w:tplc="9FCCFF8A">
      <w:start w:val="1"/>
      <w:numFmt w:val="bullet"/>
      <w:lvlText w:val=""/>
      <w:lvlPicBulletId w:val="6"/>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3"/>
  </w:num>
  <w:num w:numId="6">
    <w:abstractNumId w:val="1"/>
  </w:num>
  <w:num w:numId="7">
    <w:abstractNumId w:val="7"/>
  </w:num>
  <w:num w:numId="8">
    <w:abstractNumId w:val="10"/>
  </w:num>
  <w:num w:numId="9">
    <w:abstractNumId w:val="8"/>
  </w:num>
  <w:num w:numId="10">
    <w:abstractNumId w:val="2"/>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1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E62250"/>
    <w:rsid w:val="000006A0"/>
    <w:rsid w:val="000060B1"/>
    <w:rsid w:val="00011C35"/>
    <w:rsid w:val="000126FE"/>
    <w:rsid w:val="00022C22"/>
    <w:rsid w:val="000249CB"/>
    <w:rsid w:val="0003067B"/>
    <w:rsid w:val="00036566"/>
    <w:rsid w:val="0004135A"/>
    <w:rsid w:val="00052F51"/>
    <w:rsid w:val="000628B9"/>
    <w:rsid w:val="00074EAB"/>
    <w:rsid w:val="000770F9"/>
    <w:rsid w:val="000B4CB5"/>
    <w:rsid w:val="000B5321"/>
    <w:rsid w:val="000B60FB"/>
    <w:rsid w:val="000C6F3F"/>
    <w:rsid w:val="000D01B3"/>
    <w:rsid w:val="000E1709"/>
    <w:rsid w:val="000F265A"/>
    <w:rsid w:val="000F3F24"/>
    <w:rsid w:val="000F433A"/>
    <w:rsid w:val="00100A19"/>
    <w:rsid w:val="00101C90"/>
    <w:rsid w:val="00105091"/>
    <w:rsid w:val="00107873"/>
    <w:rsid w:val="00124B9E"/>
    <w:rsid w:val="00125E72"/>
    <w:rsid w:val="00132371"/>
    <w:rsid w:val="00141BC7"/>
    <w:rsid w:val="001421D8"/>
    <w:rsid w:val="001509E0"/>
    <w:rsid w:val="00153A70"/>
    <w:rsid w:val="00174908"/>
    <w:rsid w:val="001867C6"/>
    <w:rsid w:val="00195A67"/>
    <w:rsid w:val="001A63A2"/>
    <w:rsid w:val="001A7578"/>
    <w:rsid w:val="001B2781"/>
    <w:rsid w:val="001B5EBE"/>
    <w:rsid w:val="001D3BC8"/>
    <w:rsid w:val="001D5D5B"/>
    <w:rsid w:val="001E0D9E"/>
    <w:rsid w:val="001E2497"/>
    <w:rsid w:val="001F03FB"/>
    <w:rsid w:val="00202388"/>
    <w:rsid w:val="002058FF"/>
    <w:rsid w:val="00211A3F"/>
    <w:rsid w:val="00221FC0"/>
    <w:rsid w:val="00224794"/>
    <w:rsid w:val="002375D6"/>
    <w:rsid w:val="00237647"/>
    <w:rsid w:val="00246CA9"/>
    <w:rsid w:val="00255631"/>
    <w:rsid w:val="002738C6"/>
    <w:rsid w:val="00275665"/>
    <w:rsid w:val="00275B3D"/>
    <w:rsid w:val="00284D88"/>
    <w:rsid w:val="00287830"/>
    <w:rsid w:val="002900AA"/>
    <w:rsid w:val="002907FD"/>
    <w:rsid w:val="00291BE3"/>
    <w:rsid w:val="0029762E"/>
    <w:rsid w:val="002A2C39"/>
    <w:rsid w:val="002A7B5C"/>
    <w:rsid w:val="002B327A"/>
    <w:rsid w:val="002C5F33"/>
    <w:rsid w:val="002C6F91"/>
    <w:rsid w:val="002D3D0D"/>
    <w:rsid w:val="002D51AC"/>
    <w:rsid w:val="002D5610"/>
    <w:rsid w:val="002F08F8"/>
    <w:rsid w:val="002F1094"/>
    <w:rsid w:val="002F248B"/>
    <w:rsid w:val="002F4C0B"/>
    <w:rsid w:val="002F7A22"/>
    <w:rsid w:val="003061F1"/>
    <w:rsid w:val="003222AC"/>
    <w:rsid w:val="003262C7"/>
    <w:rsid w:val="00337AF1"/>
    <w:rsid w:val="003446D9"/>
    <w:rsid w:val="003448FD"/>
    <w:rsid w:val="00352FE4"/>
    <w:rsid w:val="00353B56"/>
    <w:rsid w:val="00356487"/>
    <w:rsid w:val="00360AA0"/>
    <w:rsid w:val="003616FF"/>
    <w:rsid w:val="00361955"/>
    <w:rsid w:val="0036277A"/>
    <w:rsid w:val="0036516A"/>
    <w:rsid w:val="00372166"/>
    <w:rsid w:val="003816DD"/>
    <w:rsid w:val="00382258"/>
    <w:rsid w:val="00385A57"/>
    <w:rsid w:val="00385C58"/>
    <w:rsid w:val="00386F5F"/>
    <w:rsid w:val="00393D8A"/>
    <w:rsid w:val="003A2C71"/>
    <w:rsid w:val="003A4507"/>
    <w:rsid w:val="003B0F22"/>
    <w:rsid w:val="003B4378"/>
    <w:rsid w:val="003C1274"/>
    <w:rsid w:val="003C31BA"/>
    <w:rsid w:val="003D1422"/>
    <w:rsid w:val="003D38C2"/>
    <w:rsid w:val="003D415D"/>
    <w:rsid w:val="003D465A"/>
    <w:rsid w:val="003D4B24"/>
    <w:rsid w:val="003D6841"/>
    <w:rsid w:val="003E0D86"/>
    <w:rsid w:val="003E7357"/>
    <w:rsid w:val="003F21D6"/>
    <w:rsid w:val="003F22CD"/>
    <w:rsid w:val="003F3522"/>
    <w:rsid w:val="003F75B2"/>
    <w:rsid w:val="004027F2"/>
    <w:rsid w:val="004132DB"/>
    <w:rsid w:val="004164BD"/>
    <w:rsid w:val="00425D1A"/>
    <w:rsid w:val="00426504"/>
    <w:rsid w:val="00444096"/>
    <w:rsid w:val="00452846"/>
    <w:rsid w:val="00455D0F"/>
    <w:rsid w:val="004753C2"/>
    <w:rsid w:val="0048190A"/>
    <w:rsid w:val="004835A9"/>
    <w:rsid w:val="00483B60"/>
    <w:rsid w:val="00484D31"/>
    <w:rsid w:val="00494DAC"/>
    <w:rsid w:val="004A5257"/>
    <w:rsid w:val="004B14D8"/>
    <w:rsid w:val="004C6153"/>
    <w:rsid w:val="004D5FD2"/>
    <w:rsid w:val="004D7756"/>
    <w:rsid w:val="004E560D"/>
    <w:rsid w:val="00504A65"/>
    <w:rsid w:val="0050583A"/>
    <w:rsid w:val="00507D38"/>
    <w:rsid w:val="00512426"/>
    <w:rsid w:val="00523B3D"/>
    <w:rsid w:val="005265E9"/>
    <w:rsid w:val="005422B9"/>
    <w:rsid w:val="00550345"/>
    <w:rsid w:val="0055265B"/>
    <w:rsid w:val="00556D0C"/>
    <w:rsid w:val="00562419"/>
    <w:rsid w:val="00572463"/>
    <w:rsid w:val="00577120"/>
    <w:rsid w:val="005863D1"/>
    <w:rsid w:val="00591428"/>
    <w:rsid w:val="00591E68"/>
    <w:rsid w:val="0059548D"/>
    <w:rsid w:val="005972D8"/>
    <w:rsid w:val="005A36DB"/>
    <w:rsid w:val="005A3838"/>
    <w:rsid w:val="005B6C41"/>
    <w:rsid w:val="005C2388"/>
    <w:rsid w:val="005C3277"/>
    <w:rsid w:val="005D32B1"/>
    <w:rsid w:val="005F386E"/>
    <w:rsid w:val="006103BE"/>
    <w:rsid w:val="00615466"/>
    <w:rsid w:val="00615B6E"/>
    <w:rsid w:val="00620E20"/>
    <w:rsid w:val="00627907"/>
    <w:rsid w:val="00633548"/>
    <w:rsid w:val="00640D7B"/>
    <w:rsid w:val="00647781"/>
    <w:rsid w:val="006544F9"/>
    <w:rsid w:val="0066136E"/>
    <w:rsid w:val="00665662"/>
    <w:rsid w:val="006722DF"/>
    <w:rsid w:val="00673CFF"/>
    <w:rsid w:val="006758DF"/>
    <w:rsid w:val="006770B0"/>
    <w:rsid w:val="00677332"/>
    <w:rsid w:val="00680BF3"/>
    <w:rsid w:val="00681195"/>
    <w:rsid w:val="00685EB4"/>
    <w:rsid w:val="006943A3"/>
    <w:rsid w:val="006A5208"/>
    <w:rsid w:val="006B64F2"/>
    <w:rsid w:val="006C5FA6"/>
    <w:rsid w:val="006C7BD7"/>
    <w:rsid w:val="006D069A"/>
    <w:rsid w:val="006D3083"/>
    <w:rsid w:val="006D72D6"/>
    <w:rsid w:val="0070110B"/>
    <w:rsid w:val="007054EB"/>
    <w:rsid w:val="00705CEF"/>
    <w:rsid w:val="00706731"/>
    <w:rsid w:val="0070690D"/>
    <w:rsid w:val="007148EF"/>
    <w:rsid w:val="00717A56"/>
    <w:rsid w:val="00741B61"/>
    <w:rsid w:val="007477FE"/>
    <w:rsid w:val="0077644D"/>
    <w:rsid w:val="00787846"/>
    <w:rsid w:val="007901A0"/>
    <w:rsid w:val="00790D06"/>
    <w:rsid w:val="00792060"/>
    <w:rsid w:val="0079595C"/>
    <w:rsid w:val="007A180F"/>
    <w:rsid w:val="007A6A20"/>
    <w:rsid w:val="007B14C3"/>
    <w:rsid w:val="007C203C"/>
    <w:rsid w:val="007C7D6C"/>
    <w:rsid w:val="007D5EA4"/>
    <w:rsid w:val="007E3ED3"/>
    <w:rsid w:val="00802F95"/>
    <w:rsid w:val="00811530"/>
    <w:rsid w:val="00817D0C"/>
    <w:rsid w:val="00821AB6"/>
    <w:rsid w:val="0082500B"/>
    <w:rsid w:val="00825289"/>
    <w:rsid w:val="00825C47"/>
    <w:rsid w:val="00831C06"/>
    <w:rsid w:val="008359EF"/>
    <w:rsid w:val="00840341"/>
    <w:rsid w:val="00842A04"/>
    <w:rsid w:val="00842DC2"/>
    <w:rsid w:val="00844547"/>
    <w:rsid w:val="00851240"/>
    <w:rsid w:val="008553F7"/>
    <w:rsid w:val="00855E9A"/>
    <w:rsid w:val="00864790"/>
    <w:rsid w:val="00865238"/>
    <w:rsid w:val="00865CDF"/>
    <w:rsid w:val="00871E7C"/>
    <w:rsid w:val="00874D2F"/>
    <w:rsid w:val="008802C2"/>
    <w:rsid w:val="00880EE2"/>
    <w:rsid w:val="00882C39"/>
    <w:rsid w:val="00895714"/>
    <w:rsid w:val="008A1A31"/>
    <w:rsid w:val="008A1E5F"/>
    <w:rsid w:val="008A2350"/>
    <w:rsid w:val="008A40E2"/>
    <w:rsid w:val="008B6CFC"/>
    <w:rsid w:val="008C1731"/>
    <w:rsid w:val="008C1D0D"/>
    <w:rsid w:val="008C6AAC"/>
    <w:rsid w:val="008D6864"/>
    <w:rsid w:val="008D7D2A"/>
    <w:rsid w:val="008E014E"/>
    <w:rsid w:val="008E3196"/>
    <w:rsid w:val="008F0A3C"/>
    <w:rsid w:val="008F3CDB"/>
    <w:rsid w:val="00903099"/>
    <w:rsid w:val="009069F2"/>
    <w:rsid w:val="00915C22"/>
    <w:rsid w:val="009217A6"/>
    <w:rsid w:val="00924D8B"/>
    <w:rsid w:val="00925064"/>
    <w:rsid w:val="00926213"/>
    <w:rsid w:val="0092659A"/>
    <w:rsid w:val="0095342D"/>
    <w:rsid w:val="009571E6"/>
    <w:rsid w:val="009600D2"/>
    <w:rsid w:val="00962B16"/>
    <w:rsid w:val="00962E58"/>
    <w:rsid w:val="00966060"/>
    <w:rsid w:val="009725A1"/>
    <w:rsid w:val="00980ACC"/>
    <w:rsid w:val="009824BB"/>
    <w:rsid w:val="00985087"/>
    <w:rsid w:val="00995054"/>
    <w:rsid w:val="009A4269"/>
    <w:rsid w:val="009A79CD"/>
    <w:rsid w:val="009B025B"/>
    <w:rsid w:val="009B3745"/>
    <w:rsid w:val="009B3844"/>
    <w:rsid w:val="009C39A1"/>
    <w:rsid w:val="009D163F"/>
    <w:rsid w:val="009E0B62"/>
    <w:rsid w:val="009E6E0C"/>
    <w:rsid w:val="009F10E0"/>
    <w:rsid w:val="009F218F"/>
    <w:rsid w:val="009F70A2"/>
    <w:rsid w:val="00A13F06"/>
    <w:rsid w:val="00A31B36"/>
    <w:rsid w:val="00A409CA"/>
    <w:rsid w:val="00A4191F"/>
    <w:rsid w:val="00A46729"/>
    <w:rsid w:val="00A501C8"/>
    <w:rsid w:val="00A62754"/>
    <w:rsid w:val="00A63B77"/>
    <w:rsid w:val="00A719E1"/>
    <w:rsid w:val="00A71D6C"/>
    <w:rsid w:val="00A7434B"/>
    <w:rsid w:val="00A7745E"/>
    <w:rsid w:val="00A80479"/>
    <w:rsid w:val="00A81EC3"/>
    <w:rsid w:val="00A878FF"/>
    <w:rsid w:val="00A9045C"/>
    <w:rsid w:val="00A97465"/>
    <w:rsid w:val="00AA1DFC"/>
    <w:rsid w:val="00AB1FC7"/>
    <w:rsid w:val="00AB26FD"/>
    <w:rsid w:val="00AB5E64"/>
    <w:rsid w:val="00AC636D"/>
    <w:rsid w:val="00AE26D9"/>
    <w:rsid w:val="00AE3B9C"/>
    <w:rsid w:val="00AF3241"/>
    <w:rsid w:val="00B0456A"/>
    <w:rsid w:val="00B1319D"/>
    <w:rsid w:val="00B14BAA"/>
    <w:rsid w:val="00B15BB2"/>
    <w:rsid w:val="00B22222"/>
    <w:rsid w:val="00B25952"/>
    <w:rsid w:val="00B37C6E"/>
    <w:rsid w:val="00B45754"/>
    <w:rsid w:val="00B45930"/>
    <w:rsid w:val="00B4730D"/>
    <w:rsid w:val="00B5145F"/>
    <w:rsid w:val="00B61DD6"/>
    <w:rsid w:val="00B634C5"/>
    <w:rsid w:val="00B64EDC"/>
    <w:rsid w:val="00B66AA6"/>
    <w:rsid w:val="00B7434E"/>
    <w:rsid w:val="00B750A9"/>
    <w:rsid w:val="00B7531C"/>
    <w:rsid w:val="00B801C8"/>
    <w:rsid w:val="00B81001"/>
    <w:rsid w:val="00B82397"/>
    <w:rsid w:val="00BA21E7"/>
    <w:rsid w:val="00BB0119"/>
    <w:rsid w:val="00BB38F3"/>
    <w:rsid w:val="00BC11AB"/>
    <w:rsid w:val="00BD2B9C"/>
    <w:rsid w:val="00BE2E56"/>
    <w:rsid w:val="00BE70FE"/>
    <w:rsid w:val="00BF20C2"/>
    <w:rsid w:val="00BF3F95"/>
    <w:rsid w:val="00BF6493"/>
    <w:rsid w:val="00BF7DA2"/>
    <w:rsid w:val="00C03F8E"/>
    <w:rsid w:val="00C05B15"/>
    <w:rsid w:val="00C102B8"/>
    <w:rsid w:val="00C2105B"/>
    <w:rsid w:val="00C27BE6"/>
    <w:rsid w:val="00C305E0"/>
    <w:rsid w:val="00C336ED"/>
    <w:rsid w:val="00C443CA"/>
    <w:rsid w:val="00C46806"/>
    <w:rsid w:val="00C50691"/>
    <w:rsid w:val="00C60132"/>
    <w:rsid w:val="00C629AE"/>
    <w:rsid w:val="00C71B98"/>
    <w:rsid w:val="00C7311F"/>
    <w:rsid w:val="00C84A2A"/>
    <w:rsid w:val="00C86035"/>
    <w:rsid w:val="00C86584"/>
    <w:rsid w:val="00C875AB"/>
    <w:rsid w:val="00C92C4A"/>
    <w:rsid w:val="00C94F3B"/>
    <w:rsid w:val="00C95391"/>
    <w:rsid w:val="00C95CD6"/>
    <w:rsid w:val="00CA7C55"/>
    <w:rsid w:val="00CB3BC8"/>
    <w:rsid w:val="00CB5C36"/>
    <w:rsid w:val="00CC0E67"/>
    <w:rsid w:val="00CC13B5"/>
    <w:rsid w:val="00CC1C27"/>
    <w:rsid w:val="00CC37F1"/>
    <w:rsid w:val="00CD7C5D"/>
    <w:rsid w:val="00CF1268"/>
    <w:rsid w:val="00D01174"/>
    <w:rsid w:val="00D01544"/>
    <w:rsid w:val="00D1589A"/>
    <w:rsid w:val="00D24E4C"/>
    <w:rsid w:val="00D26713"/>
    <w:rsid w:val="00D27AB5"/>
    <w:rsid w:val="00D3111A"/>
    <w:rsid w:val="00D36A80"/>
    <w:rsid w:val="00D43937"/>
    <w:rsid w:val="00D470DD"/>
    <w:rsid w:val="00D549ED"/>
    <w:rsid w:val="00D55E5E"/>
    <w:rsid w:val="00D86E9C"/>
    <w:rsid w:val="00D877F5"/>
    <w:rsid w:val="00DA317D"/>
    <w:rsid w:val="00DA37A6"/>
    <w:rsid w:val="00DA7156"/>
    <w:rsid w:val="00DB7750"/>
    <w:rsid w:val="00DC79A3"/>
    <w:rsid w:val="00DD3D3E"/>
    <w:rsid w:val="00DD5477"/>
    <w:rsid w:val="00DD76BB"/>
    <w:rsid w:val="00DD7772"/>
    <w:rsid w:val="00DE08B7"/>
    <w:rsid w:val="00DE3819"/>
    <w:rsid w:val="00DE394D"/>
    <w:rsid w:val="00DF315B"/>
    <w:rsid w:val="00E16649"/>
    <w:rsid w:val="00E23F7D"/>
    <w:rsid w:val="00E2764D"/>
    <w:rsid w:val="00E30554"/>
    <w:rsid w:val="00E41713"/>
    <w:rsid w:val="00E57F14"/>
    <w:rsid w:val="00E57F91"/>
    <w:rsid w:val="00E62250"/>
    <w:rsid w:val="00E66FA2"/>
    <w:rsid w:val="00E7109A"/>
    <w:rsid w:val="00E7452A"/>
    <w:rsid w:val="00E809D4"/>
    <w:rsid w:val="00E81100"/>
    <w:rsid w:val="00E97321"/>
    <w:rsid w:val="00EA366E"/>
    <w:rsid w:val="00EB1DF7"/>
    <w:rsid w:val="00EC5C2E"/>
    <w:rsid w:val="00EC7C7C"/>
    <w:rsid w:val="00ED4291"/>
    <w:rsid w:val="00EE0863"/>
    <w:rsid w:val="00EE1894"/>
    <w:rsid w:val="00EE36B1"/>
    <w:rsid w:val="00F00D21"/>
    <w:rsid w:val="00F02D9D"/>
    <w:rsid w:val="00F07546"/>
    <w:rsid w:val="00F12AE4"/>
    <w:rsid w:val="00F17099"/>
    <w:rsid w:val="00F20F4F"/>
    <w:rsid w:val="00F21653"/>
    <w:rsid w:val="00F2357F"/>
    <w:rsid w:val="00F2572A"/>
    <w:rsid w:val="00F27CE6"/>
    <w:rsid w:val="00F32187"/>
    <w:rsid w:val="00F41F0F"/>
    <w:rsid w:val="00F4634F"/>
    <w:rsid w:val="00F5078D"/>
    <w:rsid w:val="00F6299D"/>
    <w:rsid w:val="00F6411C"/>
    <w:rsid w:val="00F66FB8"/>
    <w:rsid w:val="00F711C6"/>
    <w:rsid w:val="00F71B36"/>
    <w:rsid w:val="00F804DE"/>
    <w:rsid w:val="00F926C0"/>
    <w:rsid w:val="00F95014"/>
    <w:rsid w:val="00F95C1F"/>
    <w:rsid w:val="00FA00D6"/>
    <w:rsid w:val="00FA2B02"/>
    <w:rsid w:val="00FA74B5"/>
    <w:rsid w:val="00FC3539"/>
    <w:rsid w:val="00FE1E41"/>
    <w:rsid w:val="00FE3F09"/>
    <w:rsid w:val="00FE54B8"/>
    <w:rsid w:val="00FE7062"/>
    <w:rsid w:val="00FF6F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ddd"/>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416"/>
      <w:jc w:val="both"/>
    </w:pPr>
    <w:rPr>
      <w:rFonts w:ascii="Garamond" w:hAnsi="Garamond"/>
      <w:color w:val="000000"/>
      <w:lang w:val="es-ES" w:eastAsia="es-ES"/>
    </w:rPr>
  </w:style>
  <w:style w:type="paragraph" w:styleId="Ttulo1">
    <w:name w:val="heading 1"/>
    <w:basedOn w:val="Normal"/>
    <w:next w:val="Normal"/>
    <w:qFormat/>
    <w:pPr>
      <w:keepNext/>
      <w:numPr>
        <w:numId w:val="1"/>
      </w:numPr>
      <w:pBdr>
        <w:top w:val="single" w:sz="24" w:space="1" w:color="auto"/>
      </w:pBdr>
      <w:spacing w:before="240" w:after="60"/>
      <w:outlineLvl w:val="0"/>
    </w:pPr>
    <w:rPr>
      <w:rFonts w:cs="Arial"/>
      <w:b/>
      <w:bCs/>
      <w:kern w:val="32"/>
      <w:sz w:val="32"/>
      <w:szCs w:val="32"/>
    </w:rPr>
  </w:style>
  <w:style w:type="paragraph" w:styleId="Ttulo2">
    <w:name w:val="heading 2"/>
    <w:basedOn w:val="Normal"/>
    <w:next w:val="Normal"/>
    <w:qFormat/>
    <w:pPr>
      <w:keepNext/>
      <w:numPr>
        <w:ilvl w:val="1"/>
        <w:numId w:val="1"/>
      </w:numPr>
      <w:pBdr>
        <w:bottom w:val="single" w:sz="8" w:space="1" w:color="auto"/>
      </w:pBdr>
      <w:outlineLvl w:val="1"/>
    </w:pPr>
    <w:rPr>
      <w:rFonts w:cs="Arial"/>
      <w:b/>
      <w:bCs/>
      <w:iCs/>
      <w:sz w:val="22"/>
      <w:szCs w:val="28"/>
    </w:rPr>
  </w:style>
  <w:style w:type="paragraph" w:styleId="Ttulo3">
    <w:name w:val="heading 3"/>
    <w:basedOn w:val="Normal"/>
    <w:next w:val="Normal"/>
    <w:qFormat/>
    <w:pPr>
      <w:keepNext/>
      <w:numPr>
        <w:ilvl w:val="2"/>
        <w:numId w:val="1"/>
      </w:numPr>
      <w:outlineLvl w:val="2"/>
    </w:pPr>
    <w:rPr>
      <w:rFonts w:cs="Arial"/>
      <w:b/>
      <w:bCs/>
      <w:szCs w:val="26"/>
    </w:rPr>
  </w:style>
  <w:style w:type="paragraph" w:styleId="Ttulo4">
    <w:name w:val="heading 4"/>
    <w:basedOn w:val="Normal"/>
    <w:next w:val="Normal"/>
    <w:qFormat/>
    <w:pPr>
      <w:keepNext/>
      <w:numPr>
        <w:ilvl w:val="3"/>
        <w:numId w:val="1"/>
      </w:numPr>
      <w:spacing w:before="240" w:after="60"/>
      <w:outlineLvl w:val="3"/>
    </w:pPr>
    <w:rPr>
      <w:b/>
      <w:bCs/>
      <w:i/>
      <w:szCs w:val="28"/>
    </w:rPr>
  </w:style>
  <w:style w:type="paragraph" w:styleId="Ttulo5">
    <w:name w:val="heading 5"/>
    <w:basedOn w:val="Normal"/>
    <w:next w:val="Normal"/>
    <w:qFormat/>
    <w:rsid w:val="00882C39"/>
    <w:pPr>
      <w:tabs>
        <w:tab w:val="num" w:pos="1008"/>
      </w:tabs>
      <w:spacing w:before="240" w:after="60"/>
      <w:ind w:left="1008" w:hanging="1008"/>
      <w:jc w:val="left"/>
      <w:outlineLvl w:val="4"/>
    </w:pPr>
    <w:rPr>
      <w:rFonts w:ascii="Times New Roman" w:hAnsi="Times New Roman"/>
      <w:b/>
      <w:bCs/>
      <w:i/>
      <w:iCs/>
      <w:color w:val="auto"/>
      <w:sz w:val="26"/>
      <w:szCs w:val="26"/>
    </w:rPr>
  </w:style>
  <w:style w:type="paragraph" w:styleId="Ttulo6">
    <w:name w:val="heading 6"/>
    <w:basedOn w:val="Normal"/>
    <w:next w:val="Normal"/>
    <w:qFormat/>
    <w:rsid w:val="00882C39"/>
    <w:pPr>
      <w:tabs>
        <w:tab w:val="num" w:pos="1152"/>
      </w:tabs>
      <w:spacing w:before="240" w:after="60"/>
      <w:ind w:left="1152" w:hanging="1152"/>
      <w:jc w:val="left"/>
      <w:outlineLvl w:val="5"/>
    </w:pPr>
    <w:rPr>
      <w:rFonts w:ascii="Times New Roman" w:hAnsi="Times New Roman"/>
      <w:b/>
      <w:bCs/>
      <w:color w:val="auto"/>
      <w:sz w:val="22"/>
      <w:szCs w:val="22"/>
    </w:rPr>
  </w:style>
  <w:style w:type="paragraph" w:styleId="Ttulo7">
    <w:name w:val="heading 7"/>
    <w:basedOn w:val="Normal"/>
    <w:next w:val="Normal"/>
    <w:qFormat/>
    <w:rsid w:val="00882C39"/>
    <w:pPr>
      <w:tabs>
        <w:tab w:val="num" w:pos="1296"/>
      </w:tabs>
      <w:spacing w:before="240" w:after="60"/>
      <w:ind w:left="1296" w:hanging="1296"/>
      <w:jc w:val="left"/>
      <w:outlineLvl w:val="6"/>
    </w:pPr>
    <w:rPr>
      <w:rFonts w:ascii="Times New Roman" w:hAnsi="Times New Roman"/>
      <w:color w:val="auto"/>
      <w:sz w:val="24"/>
      <w:szCs w:val="24"/>
    </w:rPr>
  </w:style>
  <w:style w:type="paragraph" w:styleId="Ttulo8">
    <w:name w:val="heading 8"/>
    <w:basedOn w:val="Normal"/>
    <w:next w:val="Normal"/>
    <w:qFormat/>
    <w:rsid w:val="00882C39"/>
    <w:pPr>
      <w:tabs>
        <w:tab w:val="num" w:pos="1440"/>
      </w:tabs>
      <w:spacing w:before="240" w:after="60"/>
      <w:ind w:left="1440" w:hanging="1440"/>
      <w:jc w:val="left"/>
      <w:outlineLvl w:val="7"/>
    </w:pPr>
    <w:rPr>
      <w:rFonts w:ascii="Times New Roman" w:hAnsi="Times New Roman"/>
      <w:i/>
      <w:iCs/>
      <w:color w:val="auto"/>
      <w:sz w:val="24"/>
      <w:szCs w:val="24"/>
    </w:rPr>
  </w:style>
  <w:style w:type="paragraph" w:styleId="Ttulo9">
    <w:name w:val="heading 9"/>
    <w:basedOn w:val="Normal"/>
    <w:next w:val="Normal"/>
    <w:qFormat/>
    <w:rsid w:val="00882C39"/>
    <w:pPr>
      <w:tabs>
        <w:tab w:val="num" w:pos="1584"/>
      </w:tabs>
      <w:spacing w:before="240" w:after="60"/>
      <w:ind w:left="1584" w:hanging="1584"/>
      <w:jc w:val="left"/>
      <w:outlineLvl w:val="8"/>
    </w:pPr>
    <w:rPr>
      <w:rFonts w:ascii="Arial" w:hAnsi="Arial" w:cs="Arial"/>
      <w:color w:val="auto"/>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pgrafe">
    <w:name w:val="caption"/>
    <w:basedOn w:val="Normal"/>
    <w:next w:val="Normal"/>
    <w:qFormat/>
    <w:pPr>
      <w:spacing w:before="40" w:after="240"/>
      <w:ind w:left="1418"/>
      <w:jc w:val="center"/>
    </w:pPr>
    <w:rPr>
      <w:b/>
      <w:bCs/>
      <w:i/>
      <w:sz w:val="18"/>
      <w:szCs w:val="18"/>
    </w:rPr>
  </w:style>
  <w:style w:type="character" w:styleId="MquinadeescribirHTML">
    <w:name w:val="HTML Typewriter"/>
    <w:basedOn w:val="Fuentedeprrafopredeter"/>
    <w:rsid w:val="00356487"/>
    <w:rPr>
      <w:rFonts w:ascii="Courier New" w:eastAsia="Times New Roman" w:hAnsi="Courier New" w:cs="Courier New"/>
      <w:sz w:val="20"/>
      <w:szCs w:val="20"/>
    </w:rPr>
  </w:style>
  <w:style w:type="paragraph" w:customStyle="1" w:styleId="Enfasis">
    <w:name w:val="Enfasis"/>
    <w:basedOn w:val="Epgrafe"/>
    <w:rPr>
      <w:rFonts w:ascii="Tw Cen MT" w:hAnsi="Tw Cen MT" w:cs="Arial"/>
      <w:b w:val="0"/>
      <w:i w:val="0"/>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deglobo">
    <w:name w:val="Balloon Text"/>
    <w:basedOn w:val="Normal"/>
    <w:semiHidden/>
    <w:rPr>
      <w:rFonts w:ascii="Tahoma" w:hAnsi="Tahoma" w:cs="Tahoma"/>
      <w:sz w:val="16"/>
      <w:szCs w:val="16"/>
    </w:rPr>
  </w:style>
  <w:style w:type="paragraph" w:styleId="TDC2">
    <w:name w:val="toc 2"/>
    <w:basedOn w:val="Normal"/>
    <w:next w:val="Normal"/>
    <w:autoRedefine/>
    <w:uiPriority w:val="39"/>
    <w:pPr>
      <w:ind w:left="2126"/>
    </w:pPr>
  </w:style>
  <w:style w:type="paragraph" w:styleId="TDC1">
    <w:name w:val="toc 1"/>
    <w:basedOn w:val="Normal"/>
    <w:next w:val="Normal"/>
    <w:autoRedefine/>
    <w:uiPriority w:val="39"/>
    <w:pPr>
      <w:pBdr>
        <w:bottom w:val="single" w:sz="8" w:space="1" w:color="auto"/>
      </w:pBdr>
      <w:tabs>
        <w:tab w:val="right" w:pos="8830"/>
      </w:tabs>
      <w:spacing w:before="120" w:after="120"/>
      <w:ind w:left="1418"/>
    </w:pPr>
    <w:rPr>
      <w:b/>
    </w:rPr>
  </w:style>
  <w:style w:type="paragraph" w:styleId="TDC3">
    <w:name w:val="toc 3"/>
    <w:basedOn w:val="Normal"/>
    <w:next w:val="Normal"/>
    <w:autoRedefine/>
    <w:semiHidden/>
    <w:pPr>
      <w:ind w:left="2829"/>
    </w:pPr>
  </w:style>
  <w:style w:type="character" w:styleId="Hipervnculo">
    <w:name w:val="Hyperlink"/>
    <w:basedOn w:val="Fuentedeprrafopredeter"/>
    <w:uiPriority w:val="99"/>
    <w:rPr>
      <w:color w:val="0000FF"/>
      <w:u w:val="single"/>
    </w:rPr>
  </w:style>
  <w:style w:type="character" w:styleId="CdigoHTML">
    <w:name w:val="HTML Code"/>
    <w:basedOn w:val="Fuentedeprrafopredeter"/>
    <w:rsid w:val="000D01B3"/>
    <w:rPr>
      <w:rFonts w:ascii="Courier New" w:eastAsia="Times New Roman" w:hAnsi="Courier New" w:cs="Courier New"/>
      <w:sz w:val="20"/>
      <w:szCs w:val="20"/>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DC4">
    <w:name w:val="toc 4"/>
    <w:basedOn w:val="Normal"/>
    <w:next w:val="Normal"/>
    <w:autoRedefine/>
    <w:semiHidden/>
    <w:pPr>
      <w:ind w:left="600"/>
    </w:pPr>
  </w:style>
  <w:style w:type="character" w:styleId="Hipervnculovisitado">
    <w:name w:val="FollowedHyperlink"/>
    <w:basedOn w:val="Fuentedeprrafopredeter"/>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rPr>
  </w:style>
  <w:style w:type="paragraph" w:styleId="Ttulo">
    <w:name w:val="Title"/>
    <w:basedOn w:val="Normal"/>
    <w:qFormat/>
    <w:pPr>
      <w:ind w:left="0"/>
      <w:jc w:val="center"/>
    </w:pPr>
    <w:rPr>
      <w:rFonts w:ascii="Times New Roman" w:hAnsi="Times New Roman"/>
      <w:b/>
      <w:bCs/>
      <w:color w:val="auto"/>
      <w:sz w:val="24"/>
      <w:szCs w:val="24"/>
      <w:lang w:val="en-GB" w:eastAsia="en-US"/>
    </w:rPr>
  </w:style>
  <w:style w:type="paragraph" w:styleId="Sangradetextonormal">
    <w:name w:val="Body Text Indent"/>
    <w:basedOn w:val="Normal"/>
    <w:pPr>
      <w:ind w:left="1080"/>
      <w:outlineLvl w:val="1"/>
    </w:pPr>
    <w:rPr>
      <w:rFonts w:ascii="Times New Roman" w:hAnsi="Times New Roman"/>
      <w:color w:val="auto"/>
      <w:sz w:val="24"/>
      <w:szCs w:val="24"/>
    </w:rPr>
  </w:style>
  <w:style w:type="paragraph" w:styleId="NormalWeb">
    <w:name w:val="Normal (Web)"/>
    <w:basedOn w:val="Normal"/>
    <w:pPr>
      <w:spacing w:before="100" w:beforeAutospacing="1" w:after="100" w:afterAutospacing="1"/>
      <w:ind w:left="0"/>
      <w:jc w:val="left"/>
    </w:pPr>
    <w:rPr>
      <w:rFonts w:ascii="Times New Roman" w:hAnsi="Times New Roman"/>
      <w:color w:val="auto"/>
      <w:sz w:val="24"/>
      <w:szCs w:val="24"/>
    </w:rPr>
  </w:style>
  <w:style w:type="paragraph" w:customStyle="1" w:styleId="Tabletext">
    <w:name w:val="Tabletext"/>
    <w:basedOn w:val="Normal"/>
    <w:pPr>
      <w:keepLines/>
      <w:widowControl w:val="0"/>
      <w:overflowPunct w:val="0"/>
      <w:autoSpaceDE w:val="0"/>
      <w:autoSpaceDN w:val="0"/>
      <w:adjustRightInd w:val="0"/>
      <w:spacing w:after="120" w:line="240" w:lineRule="atLeast"/>
      <w:ind w:left="0"/>
      <w:jc w:val="left"/>
      <w:textAlignment w:val="baseline"/>
    </w:pPr>
    <w:rPr>
      <w:rFonts w:ascii="Times New Roman" w:hAnsi="Times New Roman"/>
      <w:color w:val="auto"/>
      <w:lang w:val="en-US"/>
    </w:rPr>
  </w:style>
  <w:style w:type="paragraph" w:styleId="Tabladeilustraciones">
    <w:name w:val="table of figures"/>
    <w:basedOn w:val="Normal"/>
    <w:next w:val="Normal"/>
    <w:uiPriority w:val="99"/>
    <w:pPr>
      <w:ind w:left="400" w:hanging="400"/>
    </w:pPr>
  </w:style>
  <w:style w:type="character" w:styleId="Refdecomentario">
    <w:name w:val="annotation reference"/>
    <w:basedOn w:val="Fuentedeprrafopredeter"/>
    <w:semiHidden/>
    <w:rPr>
      <w:sz w:val="16"/>
      <w:szCs w:val="16"/>
    </w:rPr>
  </w:style>
  <w:style w:type="paragraph" w:styleId="ndice1">
    <w:name w:val="index 1"/>
    <w:basedOn w:val="Normal"/>
    <w:next w:val="Normal"/>
    <w:autoRedefine/>
    <w:semiHidden/>
    <w:pPr>
      <w:ind w:left="200" w:hanging="200"/>
    </w:p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paragraph" w:styleId="Textoindependiente">
    <w:name w:val="Body Text"/>
    <w:basedOn w:val="Normal"/>
    <w:pPr>
      <w:spacing w:after="120"/>
    </w:pPr>
  </w:style>
  <w:style w:type="table" w:styleId="Tablaconcuadrcula">
    <w:name w:val="Table Grid"/>
    <w:basedOn w:val="Tablanormal"/>
    <w:rsid w:val="00F2357F"/>
    <w:pPr>
      <w:ind w:left="141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qFormat/>
    <w:rsid w:val="00882C39"/>
    <w:rPr>
      <w:b/>
      <w:bCs/>
    </w:rPr>
  </w:style>
  <w:style w:type="character" w:styleId="nfasis">
    <w:name w:val="Emphasis"/>
    <w:basedOn w:val="Fuentedeprrafopredeter"/>
    <w:qFormat/>
    <w:rsid w:val="00882C39"/>
    <w:rPr>
      <w:i/>
      <w:iCs/>
    </w:rPr>
  </w:style>
  <w:style w:type="paragraph" w:customStyle="1" w:styleId="TDC32">
    <w:name w:val="TDC 32"/>
    <w:basedOn w:val="Normal"/>
    <w:next w:val="Normal"/>
    <w:autoRedefine/>
    <w:semiHidden/>
    <w:rsid w:val="00882C39"/>
    <w:pPr>
      <w:tabs>
        <w:tab w:val="right" w:pos="735"/>
        <w:tab w:val="left" w:pos="2720"/>
        <w:tab w:val="right" w:leader="dot" w:pos="8830"/>
      </w:tabs>
      <w:ind w:left="1985"/>
      <w:jc w:val="right"/>
    </w:pPr>
    <w:rPr>
      <w:rFonts w:ascii="Times New Roman" w:hAnsi="Times New Roman"/>
      <w:noProof/>
      <w:color w:val="auto"/>
      <w:sz w:val="22"/>
      <w:szCs w:val="22"/>
    </w:rPr>
  </w:style>
  <w:style w:type="paragraph" w:styleId="TDC5">
    <w:name w:val="toc 5"/>
    <w:basedOn w:val="Normal"/>
    <w:next w:val="Normal"/>
    <w:autoRedefine/>
    <w:semiHidden/>
    <w:rsid w:val="00882C39"/>
    <w:pPr>
      <w:ind w:left="0"/>
      <w:jc w:val="left"/>
    </w:pPr>
    <w:rPr>
      <w:rFonts w:ascii="Times New Roman" w:hAnsi="Times New Roman"/>
      <w:color w:val="auto"/>
      <w:sz w:val="22"/>
      <w:szCs w:val="22"/>
    </w:rPr>
  </w:style>
  <w:style w:type="paragraph" w:styleId="TDC6">
    <w:name w:val="toc 6"/>
    <w:basedOn w:val="Normal"/>
    <w:next w:val="Normal"/>
    <w:autoRedefine/>
    <w:semiHidden/>
    <w:rsid w:val="00882C39"/>
    <w:pPr>
      <w:ind w:left="0"/>
      <w:jc w:val="left"/>
    </w:pPr>
    <w:rPr>
      <w:rFonts w:ascii="Times New Roman" w:hAnsi="Times New Roman"/>
      <w:color w:val="auto"/>
      <w:sz w:val="22"/>
      <w:szCs w:val="22"/>
    </w:rPr>
  </w:style>
  <w:style w:type="paragraph" w:styleId="TDC7">
    <w:name w:val="toc 7"/>
    <w:basedOn w:val="Normal"/>
    <w:next w:val="Normal"/>
    <w:autoRedefine/>
    <w:semiHidden/>
    <w:rsid w:val="00882C39"/>
    <w:pPr>
      <w:ind w:left="0"/>
      <w:jc w:val="left"/>
    </w:pPr>
    <w:rPr>
      <w:rFonts w:ascii="Times New Roman" w:hAnsi="Times New Roman"/>
      <w:color w:val="auto"/>
      <w:sz w:val="22"/>
      <w:szCs w:val="22"/>
    </w:rPr>
  </w:style>
  <w:style w:type="paragraph" w:styleId="TDC8">
    <w:name w:val="toc 8"/>
    <w:basedOn w:val="Normal"/>
    <w:next w:val="Normal"/>
    <w:autoRedefine/>
    <w:semiHidden/>
    <w:rsid w:val="00882C39"/>
    <w:pPr>
      <w:ind w:left="0"/>
      <w:jc w:val="left"/>
    </w:pPr>
    <w:rPr>
      <w:rFonts w:ascii="Times New Roman" w:hAnsi="Times New Roman"/>
      <w:color w:val="auto"/>
      <w:sz w:val="22"/>
      <w:szCs w:val="22"/>
    </w:rPr>
  </w:style>
  <w:style w:type="paragraph" w:styleId="TDC9">
    <w:name w:val="toc 9"/>
    <w:basedOn w:val="Normal"/>
    <w:next w:val="Normal"/>
    <w:autoRedefine/>
    <w:semiHidden/>
    <w:rsid w:val="00882C39"/>
    <w:pPr>
      <w:ind w:left="0"/>
      <w:jc w:val="left"/>
    </w:pPr>
    <w:rPr>
      <w:rFonts w:ascii="Times New Roman" w:hAnsi="Times New Roman"/>
      <w:color w:val="auto"/>
      <w:sz w:val="22"/>
      <w:szCs w:val="22"/>
    </w:rPr>
  </w:style>
  <w:style w:type="paragraph" w:styleId="Listaconnmeros2">
    <w:name w:val="List Number 2"/>
    <w:basedOn w:val="Normal"/>
    <w:rsid w:val="00882C39"/>
    <w:pPr>
      <w:numPr>
        <w:numId w:val="2"/>
      </w:numPr>
      <w:jc w:val="left"/>
    </w:pPr>
    <w:rPr>
      <w:rFonts w:ascii="Times New Roman" w:hAnsi="Times New Roman"/>
      <w:color w:val="auto"/>
      <w:sz w:val="24"/>
      <w:szCs w:val="24"/>
    </w:rPr>
  </w:style>
  <w:style w:type="paragraph" w:styleId="Prrafodelista">
    <w:name w:val="List Paragraph"/>
    <w:basedOn w:val="Normal"/>
    <w:uiPriority w:val="34"/>
    <w:qFormat/>
    <w:rsid w:val="000C6F3F"/>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8.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oleObject" Target="embeddings/oleObject1.bin"/><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footer" Target="footer2.xml"/><Relationship Id="rId19" Type="http://schemas.openxmlformats.org/officeDocument/2006/relationships/image" Target="media/image16.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oleObject" Target="embeddings/oleObject2.bin"/><Relationship Id="rId30" Type="http://schemas.openxmlformats.org/officeDocument/2006/relationships/image" Target="media/image24.png"/><Relationship Id="rId35"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EC4A1-1D37-4173-9A25-5C5B18F5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4354</Words>
  <Characters>23947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lpstr>
    </vt:vector>
  </TitlesOfParts>
  <Company>FISE</Company>
  <LinksUpToDate>false</LinksUpToDate>
  <CharactersWithSpaces>28245</CharactersWithSpaces>
  <SharedDoc>false</SharedDoc>
  <HLinks>
    <vt:vector size="174" baseType="variant">
      <vt:variant>
        <vt:i4>1638451</vt:i4>
      </vt:variant>
      <vt:variant>
        <vt:i4>173</vt:i4>
      </vt:variant>
      <vt:variant>
        <vt:i4>0</vt:i4>
      </vt:variant>
      <vt:variant>
        <vt:i4>5</vt:i4>
      </vt:variant>
      <vt:variant>
        <vt:lpwstr/>
      </vt:variant>
      <vt:variant>
        <vt:lpwstr>_Toc174161091</vt:lpwstr>
      </vt:variant>
      <vt:variant>
        <vt:i4>1638451</vt:i4>
      </vt:variant>
      <vt:variant>
        <vt:i4>167</vt:i4>
      </vt:variant>
      <vt:variant>
        <vt:i4>0</vt:i4>
      </vt:variant>
      <vt:variant>
        <vt:i4>5</vt:i4>
      </vt:variant>
      <vt:variant>
        <vt:lpwstr/>
      </vt:variant>
      <vt:variant>
        <vt:lpwstr>_Toc174161090</vt:lpwstr>
      </vt:variant>
      <vt:variant>
        <vt:i4>1572915</vt:i4>
      </vt:variant>
      <vt:variant>
        <vt:i4>161</vt:i4>
      </vt:variant>
      <vt:variant>
        <vt:i4>0</vt:i4>
      </vt:variant>
      <vt:variant>
        <vt:i4>5</vt:i4>
      </vt:variant>
      <vt:variant>
        <vt:lpwstr/>
      </vt:variant>
      <vt:variant>
        <vt:lpwstr>_Toc174161089</vt:lpwstr>
      </vt:variant>
      <vt:variant>
        <vt:i4>1572915</vt:i4>
      </vt:variant>
      <vt:variant>
        <vt:i4>155</vt:i4>
      </vt:variant>
      <vt:variant>
        <vt:i4>0</vt:i4>
      </vt:variant>
      <vt:variant>
        <vt:i4>5</vt:i4>
      </vt:variant>
      <vt:variant>
        <vt:lpwstr/>
      </vt:variant>
      <vt:variant>
        <vt:lpwstr>_Toc174161088</vt:lpwstr>
      </vt:variant>
      <vt:variant>
        <vt:i4>1572915</vt:i4>
      </vt:variant>
      <vt:variant>
        <vt:i4>149</vt:i4>
      </vt:variant>
      <vt:variant>
        <vt:i4>0</vt:i4>
      </vt:variant>
      <vt:variant>
        <vt:i4>5</vt:i4>
      </vt:variant>
      <vt:variant>
        <vt:lpwstr/>
      </vt:variant>
      <vt:variant>
        <vt:lpwstr>_Toc174161087</vt:lpwstr>
      </vt:variant>
      <vt:variant>
        <vt:i4>1572915</vt:i4>
      </vt:variant>
      <vt:variant>
        <vt:i4>143</vt:i4>
      </vt:variant>
      <vt:variant>
        <vt:i4>0</vt:i4>
      </vt:variant>
      <vt:variant>
        <vt:i4>5</vt:i4>
      </vt:variant>
      <vt:variant>
        <vt:lpwstr/>
      </vt:variant>
      <vt:variant>
        <vt:lpwstr>_Toc174161086</vt:lpwstr>
      </vt:variant>
      <vt:variant>
        <vt:i4>1572915</vt:i4>
      </vt:variant>
      <vt:variant>
        <vt:i4>137</vt:i4>
      </vt:variant>
      <vt:variant>
        <vt:i4>0</vt:i4>
      </vt:variant>
      <vt:variant>
        <vt:i4>5</vt:i4>
      </vt:variant>
      <vt:variant>
        <vt:lpwstr/>
      </vt:variant>
      <vt:variant>
        <vt:lpwstr>_Toc174161085</vt:lpwstr>
      </vt:variant>
      <vt:variant>
        <vt:i4>1572915</vt:i4>
      </vt:variant>
      <vt:variant>
        <vt:i4>131</vt:i4>
      </vt:variant>
      <vt:variant>
        <vt:i4>0</vt:i4>
      </vt:variant>
      <vt:variant>
        <vt:i4>5</vt:i4>
      </vt:variant>
      <vt:variant>
        <vt:lpwstr/>
      </vt:variant>
      <vt:variant>
        <vt:lpwstr>_Toc174161084</vt:lpwstr>
      </vt:variant>
      <vt:variant>
        <vt:i4>1572915</vt:i4>
      </vt:variant>
      <vt:variant>
        <vt:i4>125</vt:i4>
      </vt:variant>
      <vt:variant>
        <vt:i4>0</vt:i4>
      </vt:variant>
      <vt:variant>
        <vt:i4>5</vt:i4>
      </vt:variant>
      <vt:variant>
        <vt:lpwstr/>
      </vt:variant>
      <vt:variant>
        <vt:lpwstr>_Toc174161083</vt:lpwstr>
      </vt:variant>
      <vt:variant>
        <vt:i4>1572915</vt:i4>
      </vt:variant>
      <vt:variant>
        <vt:i4>119</vt:i4>
      </vt:variant>
      <vt:variant>
        <vt:i4>0</vt:i4>
      </vt:variant>
      <vt:variant>
        <vt:i4>5</vt:i4>
      </vt:variant>
      <vt:variant>
        <vt:lpwstr/>
      </vt:variant>
      <vt:variant>
        <vt:lpwstr>_Toc174161082</vt:lpwstr>
      </vt:variant>
      <vt:variant>
        <vt:i4>1179698</vt:i4>
      </vt:variant>
      <vt:variant>
        <vt:i4>110</vt:i4>
      </vt:variant>
      <vt:variant>
        <vt:i4>0</vt:i4>
      </vt:variant>
      <vt:variant>
        <vt:i4>5</vt:i4>
      </vt:variant>
      <vt:variant>
        <vt:lpwstr/>
      </vt:variant>
      <vt:variant>
        <vt:lpwstr>_Toc174161126</vt:lpwstr>
      </vt:variant>
      <vt:variant>
        <vt:i4>1179698</vt:i4>
      </vt:variant>
      <vt:variant>
        <vt:i4>104</vt:i4>
      </vt:variant>
      <vt:variant>
        <vt:i4>0</vt:i4>
      </vt:variant>
      <vt:variant>
        <vt:i4>5</vt:i4>
      </vt:variant>
      <vt:variant>
        <vt:lpwstr/>
      </vt:variant>
      <vt:variant>
        <vt:lpwstr>_Toc174161125</vt:lpwstr>
      </vt:variant>
      <vt:variant>
        <vt:i4>1179698</vt:i4>
      </vt:variant>
      <vt:variant>
        <vt:i4>98</vt:i4>
      </vt:variant>
      <vt:variant>
        <vt:i4>0</vt:i4>
      </vt:variant>
      <vt:variant>
        <vt:i4>5</vt:i4>
      </vt:variant>
      <vt:variant>
        <vt:lpwstr/>
      </vt:variant>
      <vt:variant>
        <vt:lpwstr>_Toc174161124</vt:lpwstr>
      </vt:variant>
      <vt:variant>
        <vt:i4>1179698</vt:i4>
      </vt:variant>
      <vt:variant>
        <vt:i4>92</vt:i4>
      </vt:variant>
      <vt:variant>
        <vt:i4>0</vt:i4>
      </vt:variant>
      <vt:variant>
        <vt:i4>5</vt:i4>
      </vt:variant>
      <vt:variant>
        <vt:lpwstr/>
      </vt:variant>
      <vt:variant>
        <vt:lpwstr>_Toc174161123</vt:lpwstr>
      </vt:variant>
      <vt:variant>
        <vt:i4>1179698</vt:i4>
      </vt:variant>
      <vt:variant>
        <vt:i4>86</vt:i4>
      </vt:variant>
      <vt:variant>
        <vt:i4>0</vt:i4>
      </vt:variant>
      <vt:variant>
        <vt:i4>5</vt:i4>
      </vt:variant>
      <vt:variant>
        <vt:lpwstr/>
      </vt:variant>
      <vt:variant>
        <vt:lpwstr>_Toc174161122</vt:lpwstr>
      </vt:variant>
      <vt:variant>
        <vt:i4>1179698</vt:i4>
      </vt:variant>
      <vt:variant>
        <vt:i4>80</vt:i4>
      </vt:variant>
      <vt:variant>
        <vt:i4>0</vt:i4>
      </vt:variant>
      <vt:variant>
        <vt:i4>5</vt:i4>
      </vt:variant>
      <vt:variant>
        <vt:lpwstr/>
      </vt:variant>
      <vt:variant>
        <vt:lpwstr>_Toc174161121</vt:lpwstr>
      </vt:variant>
      <vt:variant>
        <vt:i4>1179698</vt:i4>
      </vt:variant>
      <vt:variant>
        <vt:i4>74</vt:i4>
      </vt:variant>
      <vt:variant>
        <vt:i4>0</vt:i4>
      </vt:variant>
      <vt:variant>
        <vt:i4>5</vt:i4>
      </vt:variant>
      <vt:variant>
        <vt:lpwstr/>
      </vt:variant>
      <vt:variant>
        <vt:lpwstr>_Toc174161120</vt:lpwstr>
      </vt:variant>
      <vt:variant>
        <vt:i4>1114162</vt:i4>
      </vt:variant>
      <vt:variant>
        <vt:i4>68</vt:i4>
      </vt:variant>
      <vt:variant>
        <vt:i4>0</vt:i4>
      </vt:variant>
      <vt:variant>
        <vt:i4>5</vt:i4>
      </vt:variant>
      <vt:variant>
        <vt:lpwstr/>
      </vt:variant>
      <vt:variant>
        <vt:lpwstr>_Toc174161119</vt:lpwstr>
      </vt:variant>
      <vt:variant>
        <vt:i4>1114162</vt:i4>
      </vt:variant>
      <vt:variant>
        <vt:i4>62</vt:i4>
      </vt:variant>
      <vt:variant>
        <vt:i4>0</vt:i4>
      </vt:variant>
      <vt:variant>
        <vt:i4>5</vt:i4>
      </vt:variant>
      <vt:variant>
        <vt:lpwstr/>
      </vt:variant>
      <vt:variant>
        <vt:lpwstr>_Toc174161118</vt:lpwstr>
      </vt:variant>
      <vt:variant>
        <vt:i4>1114162</vt:i4>
      </vt:variant>
      <vt:variant>
        <vt:i4>56</vt:i4>
      </vt:variant>
      <vt:variant>
        <vt:i4>0</vt:i4>
      </vt:variant>
      <vt:variant>
        <vt:i4>5</vt:i4>
      </vt:variant>
      <vt:variant>
        <vt:lpwstr/>
      </vt:variant>
      <vt:variant>
        <vt:lpwstr>_Toc174161117</vt:lpwstr>
      </vt:variant>
      <vt:variant>
        <vt:i4>1114162</vt:i4>
      </vt:variant>
      <vt:variant>
        <vt:i4>50</vt:i4>
      </vt:variant>
      <vt:variant>
        <vt:i4>0</vt:i4>
      </vt:variant>
      <vt:variant>
        <vt:i4>5</vt:i4>
      </vt:variant>
      <vt:variant>
        <vt:lpwstr/>
      </vt:variant>
      <vt:variant>
        <vt:lpwstr>_Toc174161116</vt:lpwstr>
      </vt:variant>
      <vt:variant>
        <vt:i4>1114162</vt:i4>
      </vt:variant>
      <vt:variant>
        <vt:i4>44</vt:i4>
      </vt:variant>
      <vt:variant>
        <vt:i4>0</vt:i4>
      </vt:variant>
      <vt:variant>
        <vt:i4>5</vt:i4>
      </vt:variant>
      <vt:variant>
        <vt:lpwstr/>
      </vt:variant>
      <vt:variant>
        <vt:lpwstr>_Toc174161115</vt:lpwstr>
      </vt:variant>
      <vt:variant>
        <vt:i4>1114162</vt:i4>
      </vt:variant>
      <vt:variant>
        <vt:i4>38</vt:i4>
      </vt:variant>
      <vt:variant>
        <vt:i4>0</vt:i4>
      </vt:variant>
      <vt:variant>
        <vt:i4>5</vt:i4>
      </vt:variant>
      <vt:variant>
        <vt:lpwstr/>
      </vt:variant>
      <vt:variant>
        <vt:lpwstr>_Toc174161114</vt:lpwstr>
      </vt:variant>
      <vt:variant>
        <vt:i4>1114162</vt:i4>
      </vt:variant>
      <vt:variant>
        <vt:i4>32</vt:i4>
      </vt:variant>
      <vt:variant>
        <vt:i4>0</vt:i4>
      </vt:variant>
      <vt:variant>
        <vt:i4>5</vt:i4>
      </vt:variant>
      <vt:variant>
        <vt:lpwstr/>
      </vt:variant>
      <vt:variant>
        <vt:lpwstr>_Toc174161113</vt:lpwstr>
      </vt:variant>
      <vt:variant>
        <vt:i4>1114162</vt:i4>
      </vt:variant>
      <vt:variant>
        <vt:i4>26</vt:i4>
      </vt:variant>
      <vt:variant>
        <vt:i4>0</vt:i4>
      </vt:variant>
      <vt:variant>
        <vt:i4>5</vt:i4>
      </vt:variant>
      <vt:variant>
        <vt:lpwstr/>
      </vt:variant>
      <vt:variant>
        <vt:lpwstr>_Toc174161112</vt:lpwstr>
      </vt:variant>
      <vt:variant>
        <vt:i4>1114162</vt:i4>
      </vt:variant>
      <vt:variant>
        <vt:i4>20</vt:i4>
      </vt:variant>
      <vt:variant>
        <vt:i4>0</vt:i4>
      </vt:variant>
      <vt:variant>
        <vt:i4>5</vt:i4>
      </vt:variant>
      <vt:variant>
        <vt:lpwstr/>
      </vt:variant>
      <vt:variant>
        <vt:lpwstr>_Toc174161111</vt:lpwstr>
      </vt:variant>
      <vt:variant>
        <vt:i4>1114162</vt:i4>
      </vt:variant>
      <vt:variant>
        <vt:i4>14</vt:i4>
      </vt:variant>
      <vt:variant>
        <vt:i4>0</vt:i4>
      </vt:variant>
      <vt:variant>
        <vt:i4>5</vt:i4>
      </vt:variant>
      <vt:variant>
        <vt:lpwstr/>
      </vt:variant>
      <vt:variant>
        <vt:lpwstr>_Toc174161110</vt:lpwstr>
      </vt:variant>
      <vt:variant>
        <vt:i4>1048626</vt:i4>
      </vt:variant>
      <vt:variant>
        <vt:i4>8</vt:i4>
      </vt:variant>
      <vt:variant>
        <vt:i4>0</vt:i4>
      </vt:variant>
      <vt:variant>
        <vt:i4>5</vt:i4>
      </vt:variant>
      <vt:variant>
        <vt:lpwstr/>
      </vt:variant>
      <vt:variant>
        <vt:lpwstr>_Toc174161109</vt:lpwstr>
      </vt:variant>
      <vt:variant>
        <vt:i4>1048626</vt:i4>
      </vt:variant>
      <vt:variant>
        <vt:i4>2</vt:i4>
      </vt:variant>
      <vt:variant>
        <vt:i4>0</vt:i4>
      </vt:variant>
      <vt:variant>
        <vt:i4>5</vt:i4>
      </vt:variant>
      <vt:variant>
        <vt:lpwstr/>
      </vt:variant>
      <vt:variant>
        <vt:lpwstr>_Toc174161108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Azucena Suarez Tijerino</dc:creator>
  <cp:keywords/>
  <dc:description/>
  <cp:lastModifiedBy>Azucena Suárez</cp:lastModifiedBy>
  <cp:revision>2</cp:revision>
  <cp:lastPrinted>2007-08-14T15:37:00Z</cp:lastPrinted>
  <dcterms:created xsi:type="dcterms:W3CDTF">2007-08-15T12:44:00Z</dcterms:created>
  <dcterms:modified xsi:type="dcterms:W3CDTF">2007-08-15T12:44:00Z</dcterms:modified>
</cp:coreProperties>
</file>